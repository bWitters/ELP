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F9F507" w14:textId="59A47530" w:rsidR="00427B38" w:rsidRPr="001E254E" w:rsidDel="00AE2DF3" w:rsidRDefault="00AE2DF3" w:rsidP="00AE2DF3">
      <w:pPr>
        <w:pStyle w:val="MonTitre"/>
        <w:ind w:left="432"/>
        <w:rPr>
          <w:del w:id="0" w:author="Vu Trung Hoang" w:date="2025-02-09T21:35:00Z" w16du:dateUtc="2025-02-09T20:35:00Z"/>
          <w:sz w:val="40"/>
          <w:szCs w:val="40"/>
          <w:rPrChange w:id="1" w:author="Vu Trung Hoang" w:date="2025-02-09T22:16:00Z" w16du:dateUtc="2025-02-09T21:16:00Z">
            <w:rPr>
              <w:del w:id="2" w:author="Vu Trung Hoang" w:date="2025-02-09T21:35:00Z" w16du:dateUtc="2025-02-09T20:35:00Z"/>
            </w:rPr>
          </w:rPrChange>
        </w:rPr>
        <w:pPrChange w:id="3" w:author="Vu Trung Hoang" w:date="2025-02-09T21:30:00Z" w16du:dateUtc="2025-02-09T20:30:00Z">
          <w:pPr>
            <w:pStyle w:val="MonTitre"/>
          </w:pPr>
        </w:pPrChange>
      </w:pPr>
      <w:ins w:id="4" w:author="Vu Trung Hoang" w:date="2025-02-09T21:29:00Z">
        <w:r w:rsidRPr="001E254E">
          <w:rPr>
            <w:bCs/>
            <w:sz w:val="40"/>
            <w:szCs w:val="40"/>
            <w:rPrChange w:id="5" w:author="Vu Trung Hoang" w:date="2025-02-09T22:16:00Z" w16du:dateUtc="2025-02-09T21:16:00Z">
              <w:rPr>
                <w:bCs/>
              </w:rPr>
            </w:rPrChange>
          </w:rPr>
          <w:t xml:space="preserve">Comparaison entre </w:t>
        </w:r>
        <w:proofErr w:type="spellStart"/>
        <w:r w:rsidRPr="001E254E">
          <w:rPr>
            <w:bCs/>
            <w:sz w:val="40"/>
            <w:szCs w:val="40"/>
            <w:rPrChange w:id="6" w:author="Vu Trung Hoang" w:date="2025-02-09T22:16:00Z" w16du:dateUtc="2025-02-09T21:16:00Z">
              <w:rPr>
                <w:bCs/>
              </w:rPr>
            </w:rPrChange>
          </w:rPr>
          <w:t>Elm</w:t>
        </w:r>
        <w:proofErr w:type="spellEnd"/>
        <w:r w:rsidRPr="001E254E">
          <w:rPr>
            <w:bCs/>
            <w:sz w:val="40"/>
            <w:szCs w:val="40"/>
            <w:rPrChange w:id="7" w:author="Vu Trung Hoang" w:date="2025-02-09T22:16:00Z" w16du:dateUtc="2025-02-09T21:16:00Z">
              <w:rPr>
                <w:bCs/>
              </w:rPr>
            </w:rPrChange>
          </w:rPr>
          <w:t xml:space="preserve"> et JavaScript</w:t>
        </w:r>
      </w:ins>
      <w:del w:id="8" w:author="Vu Trung Hoang" w:date="2025-02-09T21:28:00Z" w16du:dateUtc="2025-02-09T20:28:00Z">
        <w:r w:rsidR="00367ED9" w:rsidRPr="001E254E" w:rsidDel="00AE2DF3">
          <w:rPr>
            <w:sz w:val="40"/>
            <w:szCs w:val="40"/>
            <w:rPrChange w:id="9" w:author="Vu Trung Hoang" w:date="2025-02-09T22:16:00Z" w16du:dateUtc="2025-02-09T21:16:00Z">
              <w:rPr/>
            </w:rPrChange>
          </w:rPr>
          <w:delText>Modèle pour la rédaction de rapports scientifiques</w:delText>
        </w:r>
      </w:del>
    </w:p>
    <w:p w14:paraId="7539C55D" w14:textId="31E75329" w:rsidR="00427B38" w:rsidDel="00AE2DF3" w:rsidRDefault="00AE2DF3" w:rsidP="00AE2DF3">
      <w:pPr>
        <w:pStyle w:val="MonTitreSousSection"/>
        <w:numPr>
          <w:ilvl w:val="0"/>
          <w:numId w:val="0"/>
        </w:numPr>
        <w:rPr>
          <w:del w:id="10" w:author="Vu Trung Hoang" w:date="2025-02-09T21:27:00Z" w16du:dateUtc="2025-02-09T20:27:00Z"/>
          <w:lang w:val="vi-VN"/>
        </w:rPr>
        <w:pPrChange w:id="11" w:author="Vu Trung Hoang" w:date="2025-02-09T21:35:00Z" w16du:dateUtc="2025-02-09T20:35:00Z">
          <w:pPr>
            <w:pStyle w:val="MonTitreSousSection"/>
            <w:numPr>
              <w:ilvl w:val="0"/>
              <w:numId w:val="0"/>
            </w:numPr>
          </w:pPr>
        </w:pPrChange>
      </w:pPr>
      <w:del w:id="12" w:author="Vu Trung Hoang" w:date="2025-02-09T21:29:00Z" w16du:dateUtc="2025-02-09T20:29:00Z">
        <w:r w:rsidDel="00AE2DF3"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53255F3E" wp14:editId="126E0BD0">
                  <wp:simplePos x="0" y="0"/>
                  <wp:positionH relativeFrom="column">
                    <wp:posOffset>932815</wp:posOffset>
                  </wp:positionH>
                  <wp:positionV relativeFrom="paragraph">
                    <wp:posOffset>3669030</wp:posOffset>
                  </wp:positionV>
                  <wp:extent cx="3599815" cy="154940"/>
                  <wp:effectExtent l="0" t="0" r="0" b="0"/>
                  <wp:wrapThrough wrapText="bothSides">
                    <wp:wrapPolygon edited="0">
                      <wp:start x="0" y="0"/>
                      <wp:lineTo x="0" y="0"/>
                      <wp:lineTo x="0" y="0"/>
                    </wp:wrapPolygon>
                  </wp:wrapThrough>
                  <wp:docPr id="2" name="Zone de texte 2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3599815" cy="15494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0C70A9E8" w14:textId="5E1835E8" w:rsidR="00BA0EA2" w:rsidRPr="00244549" w:rsidRDefault="00BA0EA2" w:rsidP="00AE2DF3">
                              <w:pPr>
                                <w:pStyle w:val="Lgende"/>
                                <w:jc w:val="left"/>
                                <w:rPr>
                                  <w:noProof/>
                                  <w:sz w:val="22"/>
                                  <w:szCs w:val="22"/>
                                </w:rPr>
                                <w:pPrChange w:id="13" w:author="Vu Trung Hoang" w:date="2025-02-09T21:27:00Z" w16du:dateUtc="2025-02-09T20:27:00Z">
                                  <w:pPr>
                                    <w:pStyle w:val="Lgende"/>
                                  </w:pPr>
                                </w:pPrChange>
                              </w:pPr>
                              <w:bookmarkStart w:id="14" w:name="_Ref491244179"/>
                              <w:del w:id="15" w:author="Vu Trung Hoang" w:date="2025-02-09T21:27:00Z" w16du:dateUtc="2025-02-09T20:27:00Z">
                                <w:r w:rsidDel="00AE2DF3">
                                  <w:delText xml:space="preserve">Figure </w:delText>
                                </w:r>
                                <w:r w:rsidDel="00AE2DF3">
                                  <w:fldChar w:fldCharType="begin"/>
                                </w:r>
                                <w:r w:rsidDel="00AE2DF3">
                                  <w:delInstrText xml:space="preserve"> SEQ Figure \* ARABIC </w:delInstrText>
                                </w:r>
                                <w:r w:rsidDel="00AE2DF3">
                                  <w:fldChar w:fldCharType="separate"/>
                                </w:r>
                                <w:r w:rsidR="00AE2DF3" w:rsidDel="00AE2DF3">
                                  <w:rPr>
                                    <w:noProof/>
                                  </w:rPr>
                                  <w:delText>1</w:delText>
                                </w:r>
                                <w:r w:rsidDel="00AE2DF3">
                                  <w:rPr>
                                    <w:noProof/>
                                  </w:rPr>
                                  <w:fldChar w:fldCharType="end"/>
                                </w:r>
                                <w:bookmarkEnd w:id="14"/>
                                <w:r w:rsidDel="00AE2DF3">
                                  <w:delText xml:space="preserve"> : Une légende caractérisant cette figure ...</w:delText>
                                </w:r>
                              </w:del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shapetype w14:anchorId="53255F3E" id="_x0000_t202" coordsize="21600,21600" o:spt="202" path="m,l,21600r21600,l21600,xe">
                  <v:stroke joinstyle="miter"/>
                  <v:path gradientshapeok="t" o:connecttype="rect"/>
                </v:shapetype>
                <v:shape id="Zone de texte 2" o:spid="_x0000_s1026" type="#_x0000_t202" style="position:absolute;margin-left:73.45pt;margin-top:288.9pt;width:283.45pt;height:12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" stroked="f">
                  <v:textbox style="mso-fit-shape-to-text:t" inset="0,0,0,0">
                    <w:txbxContent>
                      <w:p w14:paraId="0C70A9E8" w14:textId="5E1835E8" w:rsidR="00BA0EA2" w:rsidRPr="00244549" w:rsidRDefault="00BA0EA2" w:rsidP="00AE2DF3">
                        <w:pPr>
                          <w:pStyle w:val="Lgende"/>
                          <w:jc w:val="left"/>
                          <w:rPr>
                            <w:noProof/>
                            <w:sz w:val="22"/>
                            <w:szCs w:val="22"/>
                          </w:rPr>
                          <w:pPrChange w:id="16" w:author="Vu Trung Hoang" w:date="2025-02-09T21:27:00Z" w16du:dateUtc="2025-02-09T20:27:00Z">
                            <w:pPr>
                              <w:pStyle w:val="Lgende"/>
                            </w:pPr>
                          </w:pPrChange>
                        </w:pPr>
                        <w:bookmarkStart w:id="17" w:name="_Ref491244179"/>
                        <w:del w:id="18" w:author="Vu Trung Hoang" w:date="2025-02-09T21:27:00Z" w16du:dateUtc="2025-02-09T20:27:00Z">
                          <w:r w:rsidDel="00AE2DF3">
                            <w:delText xml:space="preserve">Figure </w:delText>
                          </w:r>
                          <w:r w:rsidDel="00AE2DF3">
                            <w:fldChar w:fldCharType="begin"/>
                          </w:r>
                          <w:r w:rsidDel="00AE2DF3">
                            <w:delInstrText xml:space="preserve"> SEQ Figure \* ARABIC </w:delInstrText>
                          </w:r>
                          <w:r w:rsidDel="00AE2DF3">
                            <w:fldChar w:fldCharType="separate"/>
                          </w:r>
                          <w:r w:rsidR="00AE2DF3" w:rsidDel="00AE2DF3">
                            <w:rPr>
                              <w:noProof/>
                            </w:rPr>
                            <w:delText>1</w:delText>
                          </w:r>
                          <w:r w:rsidDel="00AE2DF3">
                            <w:rPr>
                              <w:noProof/>
                            </w:rPr>
                            <w:fldChar w:fldCharType="end"/>
                          </w:r>
                          <w:bookmarkEnd w:id="17"/>
                          <w:r w:rsidDel="00AE2DF3">
                            <w:delText xml:space="preserve"> : Une légende caractérisant cette figure ...</w:delText>
                          </w:r>
                        </w:del>
                      </w:p>
                    </w:txbxContent>
                  </v:textbox>
                  <w10:wrap type="through"/>
                </v:shape>
              </w:pict>
            </mc:Fallback>
          </mc:AlternateContent>
        </w:r>
      </w:del>
      <w:del w:id="19" w:author="Vu Trung Hoang" w:date="2025-02-09T21:27:00Z" w16du:dateUtc="2025-02-09T20:27:00Z">
        <w:r w:rsidR="00367ED9" w:rsidDel="00AE2DF3">
          <w:delText>Titre de section</w:delText>
        </w:r>
      </w:del>
    </w:p>
    <w:p w14:paraId="6282D53D" w14:textId="77777777" w:rsidR="00AE2DF3" w:rsidRDefault="00AE2DF3" w:rsidP="00AE2DF3">
      <w:pPr>
        <w:pStyle w:val="MonTitre"/>
        <w:ind w:left="432"/>
        <w:rPr>
          <w:ins w:id="20" w:author="Vu Trung Hoang" w:date="2025-02-09T21:32:00Z" w16du:dateUtc="2025-02-09T20:32:00Z"/>
          <w:lang w:val="vi-VN"/>
        </w:rPr>
        <w:pPrChange w:id="21" w:author="Vu Trung Hoang" w:date="2025-02-09T21:35:00Z" w16du:dateUtc="2025-02-09T20:35:00Z">
          <w:pPr>
            <w:pStyle w:val="MonParagraphe"/>
          </w:pPr>
        </w:pPrChange>
      </w:pPr>
    </w:p>
    <w:p w14:paraId="445566FD" w14:textId="034604D3" w:rsidR="00427B38" w:rsidRPr="001E254E" w:rsidDel="008941BD" w:rsidRDefault="00367ED9" w:rsidP="001E254E">
      <w:pPr>
        <w:pStyle w:val="MonTitreSousSection"/>
        <w:numPr>
          <w:ilvl w:val="0"/>
          <w:numId w:val="0"/>
        </w:numPr>
        <w:ind w:left="576" w:hanging="576"/>
        <w:rPr>
          <w:del w:id="22" w:author="Vu Trung Hoang" w:date="2025-02-09T21:27:00Z" w16du:dateUtc="2025-02-09T20:27:00Z"/>
          <w:rFonts w:ascii="Times New Roman" w:hAnsi="Times New Roman" w:cs="Times New Roman"/>
          <w:sz w:val="24"/>
          <w:szCs w:val="24"/>
          <w:lang w:val="vi-VN"/>
          <w:rPrChange w:id="23" w:author="Vu Trung Hoang" w:date="2025-02-09T22:12:00Z" w16du:dateUtc="2025-02-09T21:12:00Z">
            <w:rPr>
              <w:del w:id="24" w:author="Vu Trung Hoang" w:date="2025-02-09T21:27:00Z" w16du:dateUtc="2025-02-09T20:27:00Z"/>
              <w:lang w:val="vi-VN"/>
            </w:rPr>
          </w:rPrChange>
        </w:rPr>
        <w:pPrChange w:id="25" w:author="Vu Trung Hoang" w:date="2025-02-09T22:15:00Z" w16du:dateUtc="2025-02-09T21:15:00Z">
          <w:pPr>
            <w:pStyle w:val="MonTitreSousSection"/>
            <w:numPr>
              <w:ilvl w:val="0"/>
              <w:numId w:val="0"/>
            </w:numPr>
          </w:pPr>
        </w:pPrChange>
      </w:pPr>
      <w:del w:id="26" w:author="Vu Trung Hoang" w:date="2025-02-09T21:27:00Z" w16du:dateUtc="2025-02-09T20:27:00Z">
        <w:r w:rsidRPr="001E254E" w:rsidDel="00AE2DF3">
          <w:rPr>
            <w:rFonts w:ascii="Times New Roman" w:hAnsi="Times New Roman" w:cs="Times New Roman"/>
            <w:sz w:val="24"/>
            <w:szCs w:val="24"/>
            <w:rPrChange w:id="27" w:author="Vu Trung Hoang" w:date="2025-02-09T22:12:00Z" w16du:dateUtc="2025-02-09T21:12:00Z">
              <w:rPr/>
            </w:rPrChange>
          </w:rPr>
          <w:delText>Titre de sous-section</w:delText>
        </w:r>
      </w:del>
    </w:p>
    <w:p w14:paraId="294854BB" w14:textId="4EB49E15" w:rsidR="008941BD" w:rsidRPr="00C570A3" w:rsidRDefault="008941BD" w:rsidP="00C570A3">
      <w:pPr>
        <w:pStyle w:val="MonParagraphe"/>
        <w:ind w:firstLine="432"/>
        <w:jc w:val="left"/>
        <w:rPr>
          <w:ins w:id="28" w:author="Vu Trung Hoang" w:date="2025-02-09T21:50:00Z"/>
          <w:rFonts w:ascii="Times New Roman" w:hAnsi="Times New Roman"/>
          <w:sz w:val="24"/>
          <w:szCs w:val="24"/>
          <w:lang w:val="vi-VN"/>
          <w:rPrChange w:id="29" w:author="Vu Trung Hoang" w:date="2025-02-09T22:19:00Z" w16du:dateUtc="2025-02-09T21:19:00Z">
            <w:rPr>
              <w:ins w:id="30" w:author="Vu Trung Hoang" w:date="2025-02-09T21:50:00Z"/>
            </w:rPr>
          </w:rPrChange>
        </w:rPr>
        <w:pPrChange w:id="31" w:author="Vu Trung Hoang" w:date="2025-02-09T22:19:00Z" w16du:dateUtc="2025-02-09T21:19:00Z">
          <w:pPr>
            <w:pStyle w:val="MonParagraphe"/>
            <w:numPr>
              <w:numId w:val="1"/>
            </w:numPr>
            <w:ind w:left="432" w:hanging="432"/>
          </w:pPr>
        </w:pPrChange>
      </w:pPr>
      <w:proofErr w:type="spellStart"/>
      <w:ins w:id="32" w:author="Vu Trung Hoang" w:date="2025-02-09T21:50:00Z">
        <w:r w:rsidRPr="001E254E">
          <w:rPr>
            <w:rFonts w:ascii="Times New Roman" w:hAnsi="Times New Roman"/>
            <w:sz w:val="24"/>
            <w:szCs w:val="24"/>
            <w:rPrChange w:id="33" w:author="Vu Trung Hoang" w:date="2025-02-09T22:12:00Z" w16du:dateUtc="2025-02-09T21:12:00Z">
              <w:rPr/>
            </w:rPrChange>
          </w:rPr>
          <w:t>TcTurtle</w:t>
        </w:r>
        <w:proofErr w:type="spellEnd"/>
        <w:r w:rsidRPr="001E254E">
          <w:rPr>
            <w:rFonts w:ascii="Times New Roman" w:hAnsi="Times New Roman"/>
            <w:sz w:val="24"/>
            <w:szCs w:val="24"/>
            <w:rPrChange w:id="34" w:author="Vu Trung Hoang" w:date="2025-02-09T22:12:00Z" w16du:dateUtc="2025-02-09T21:12:00Z">
              <w:rPr/>
            </w:rPrChange>
          </w:rPr>
          <w:t xml:space="preserve"> est une application web qui transforme des commandes textuelles en dessins interactifs représentant les déplacements d'un crayon virtuel. Ce projet met en avant les différences entre </w:t>
        </w:r>
        <w:proofErr w:type="spellStart"/>
        <w:r w:rsidRPr="001E254E">
          <w:rPr>
            <w:rFonts w:ascii="Times New Roman" w:hAnsi="Times New Roman"/>
            <w:sz w:val="24"/>
            <w:szCs w:val="24"/>
            <w:rPrChange w:id="35" w:author="Vu Trung Hoang" w:date="2025-02-09T22:12:00Z" w16du:dateUtc="2025-02-09T21:12:00Z">
              <w:rPr/>
            </w:rPrChange>
          </w:rPr>
          <w:t>Elm</w:t>
        </w:r>
        <w:proofErr w:type="spellEnd"/>
        <w:r w:rsidRPr="001E254E">
          <w:rPr>
            <w:rFonts w:ascii="Times New Roman" w:hAnsi="Times New Roman"/>
            <w:sz w:val="24"/>
            <w:szCs w:val="24"/>
            <w:rPrChange w:id="36" w:author="Vu Trung Hoang" w:date="2025-02-09T22:12:00Z" w16du:dateUtc="2025-02-09T21:12:00Z">
              <w:rPr/>
            </w:rPrChange>
          </w:rPr>
          <w:t xml:space="preserve"> et JavaScript dans le développement d'applications web, notamment pour les applications </w:t>
        </w:r>
        <w:proofErr w:type="spellStart"/>
        <w:r w:rsidRPr="001E254E">
          <w:rPr>
            <w:rFonts w:ascii="Times New Roman" w:hAnsi="Times New Roman"/>
            <w:sz w:val="24"/>
            <w:szCs w:val="24"/>
            <w:rPrChange w:id="37" w:author="Vu Trung Hoang" w:date="2025-02-09T22:12:00Z" w16du:dateUtc="2025-02-09T21:12:00Z">
              <w:rPr/>
            </w:rPrChange>
          </w:rPr>
          <w:t>monopages</w:t>
        </w:r>
        <w:proofErr w:type="spellEnd"/>
        <w:r w:rsidRPr="001E254E">
          <w:rPr>
            <w:rFonts w:ascii="Times New Roman" w:hAnsi="Times New Roman"/>
            <w:sz w:val="24"/>
            <w:szCs w:val="24"/>
            <w:rPrChange w:id="38" w:author="Vu Trung Hoang" w:date="2025-02-09T22:12:00Z" w16du:dateUtc="2025-02-09T21:12:00Z">
              <w:rPr/>
            </w:rPrChange>
          </w:rPr>
          <w:t>.</w:t>
        </w:r>
      </w:ins>
    </w:p>
    <w:p w14:paraId="28DA0461" w14:textId="020E2656" w:rsidR="001E254E" w:rsidRPr="001E254E" w:rsidRDefault="001E254E" w:rsidP="001E254E">
      <w:pPr>
        <w:pStyle w:val="NormalWeb"/>
        <w:numPr>
          <w:ilvl w:val="0"/>
          <w:numId w:val="6"/>
        </w:numPr>
        <w:rPr>
          <w:ins w:id="39" w:author="Vu Trung Hoang" w:date="2025-02-09T22:16:00Z" w16du:dateUtc="2025-02-09T21:16:00Z"/>
          <w:rPrChange w:id="40" w:author="Vu Trung Hoang" w:date="2025-02-09T22:16:00Z" w16du:dateUtc="2025-02-09T21:16:00Z">
            <w:rPr>
              <w:ins w:id="41" w:author="Vu Trung Hoang" w:date="2025-02-09T22:16:00Z" w16du:dateUtc="2025-02-09T21:16:00Z"/>
              <w:lang w:val="vi-VN"/>
            </w:rPr>
          </w:rPrChange>
        </w:rPr>
      </w:pPr>
      <w:ins w:id="42" w:author="Vu Trung Hoang" w:date="2025-02-09T22:08:00Z" w16du:dateUtc="2025-02-09T21:08:00Z">
        <w:r w:rsidRPr="001E254E">
          <w:rPr>
            <w:rStyle w:val="lev"/>
          </w:rPr>
          <w:t>Programmation et fiabilité</w:t>
        </w:r>
      </w:ins>
      <w:ins w:id="43" w:author="Vu Trung Hoang" w:date="2025-02-09T21:50:00Z">
        <w:r w:rsidR="008941BD" w:rsidRPr="001E254E">
          <w:br/>
        </w:r>
        <w:proofErr w:type="spellStart"/>
        <w:r w:rsidR="008941BD" w:rsidRPr="001E254E">
          <w:t>Elm</w:t>
        </w:r>
        <w:proofErr w:type="spellEnd"/>
        <w:r w:rsidR="008941BD" w:rsidRPr="001E254E">
          <w:t xml:space="preserve"> adopte un paradigme fonctionnel avec un typage statique strict, ce qui permet de détecter les erreurs dès la compilation. À l’inverse, JavaScript, avec son typage dynamique et ses effets de bord imprévisibles, peut entraîner des bugs difficiles à anticiper. La pureté fonctionnelle d'</w:t>
        </w:r>
        <w:proofErr w:type="spellStart"/>
        <w:r w:rsidR="008941BD" w:rsidRPr="001E254E">
          <w:t>Elm</w:t>
        </w:r>
        <w:proofErr w:type="spellEnd"/>
        <w:r w:rsidR="008941BD" w:rsidRPr="001E254E">
          <w:t xml:space="preserve"> améliore ainsi la stabilité et la lisibilité du code, un atout clé pour </w:t>
        </w:r>
        <w:proofErr w:type="spellStart"/>
        <w:r w:rsidR="008941BD" w:rsidRPr="001E254E">
          <w:t>TcTurtle</w:t>
        </w:r>
        <w:proofErr w:type="spellEnd"/>
        <w:r w:rsidR="008941BD" w:rsidRPr="001E254E">
          <w:t>.</w:t>
        </w:r>
      </w:ins>
    </w:p>
    <w:p w14:paraId="61D6E809" w14:textId="45256B19" w:rsidR="001E254E" w:rsidRPr="001E254E" w:rsidRDefault="001E254E" w:rsidP="001E254E">
      <w:pPr>
        <w:pStyle w:val="NormalWeb"/>
        <w:numPr>
          <w:ilvl w:val="0"/>
          <w:numId w:val="6"/>
        </w:numPr>
        <w:rPr>
          <w:ins w:id="44" w:author="Vu Trung Hoang" w:date="2025-02-09T22:15:00Z" w16du:dateUtc="2025-02-09T21:15:00Z"/>
          <w:rPrChange w:id="45" w:author="Vu Trung Hoang" w:date="2025-02-09T22:15:00Z" w16du:dateUtc="2025-02-09T21:15:00Z">
            <w:rPr>
              <w:ins w:id="46" w:author="Vu Trung Hoang" w:date="2025-02-09T22:15:00Z" w16du:dateUtc="2025-02-09T21:15:00Z"/>
              <w:lang w:val="vi-VN"/>
            </w:rPr>
          </w:rPrChange>
        </w:rPr>
      </w:pPr>
      <w:ins w:id="47" w:author="Vu Trung Hoang" w:date="2025-02-09T22:09:00Z" w16du:dateUtc="2025-02-09T21:09:00Z">
        <w:r w:rsidRPr="001E254E">
          <w:rPr>
            <w:rStyle w:val="lev"/>
          </w:rPr>
          <w:t>Gestion de l'affichage et de l'état</w:t>
        </w:r>
      </w:ins>
      <w:ins w:id="48" w:author="Vu Trung Hoang" w:date="2025-02-09T21:50:00Z">
        <w:r w:rsidR="008941BD" w:rsidRPr="001E254E">
          <w:br/>
        </w:r>
        <w:proofErr w:type="spellStart"/>
        <w:r w:rsidR="008941BD" w:rsidRPr="001E254E">
          <w:t>Elm</w:t>
        </w:r>
        <w:proofErr w:type="spellEnd"/>
        <w:r w:rsidR="008941BD" w:rsidRPr="001E254E">
          <w:t xml:space="preserve"> repose sur "The </w:t>
        </w:r>
        <w:proofErr w:type="spellStart"/>
        <w:r w:rsidR="008941BD" w:rsidRPr="001E254E">
          <w:t>Elm</w:t>
        </w:r>
        <w:proofErr w:type="spellEnd"/>
        <w:r w:rsidR="008941BD" w:rsidRPr="001E254E">
          <w:t xml:space="preserve"> Architecture" (Model, Update, </w:t>
        </w:r>
        <w:proofErr w:type="spellStart"/>
        <w:r w:rsidR="008941BD" w:rsidRPr="001E254E">
          <w:t>View</w:t>
        </w:r>
        <w:proofErr w:type="spellEnd"/>
        <w:r w:rsidR="008941BD" w:rsidRPr="001E254E">
          <w:t xml:space="preserve">), garantissant une gestion claire et prévisible de l'état. En JavaScript, l'organisation de l’interface repose souvent sur des bibliothèques comme </w:t>
        </w:r>
        <w:proofErr w:type="spellStart"/>
        <w:r w:rsidR="008941BD" w:rsidRPr="001E254E">
          <w:t>React</w:t>
        </w:r>
        <w:proofErr w:type="spellEnd"/>
        <w:r w:rsidR="008941BD" w:rsidRPr="001E254E">
          <w:t xml:space="preserve"> ou Vue.js, nécessaires pour structurer les mises à jour asynchrones. </w:t>
        </w:r>
        <w:proofErr w:type="spellStart"/>
        <w:r w:rsidR="008941BD" w:rsidRPr="001E254E">
          <w:t>Elm</w:t>
        </w:r>
        <w:proofErr w:type="spellEnd"/>
        <w:r w:rsidR="008941BD" w:rsidRPr="001E254E">
          <w:t xml:space="preserve"> est particulièrement adapté aux applications </w:t>
        </w:r>
        <w:proofErr w:type="spellStart"/>
        <w:r w:rsidR="008941BD" w:rsidRPr="001E254E">
          <w:t>monopages</w:t>
        </w:r>
        <w:proofErr w:type="spellEnd"/>
        <w:r w:rsidR="008941BD" w:rsidRPr="001E254E">
          <w:t xml:space="preserve"> (SPA), assurant un flux de données cohérent et une maintenance </w:t>
        </w:r>
      </w:ins>
      <w:ins w:id="49" w:author="Vu Trung Hoang" w:date="2025-02-09T22:10:00Z" w16du:dateUtc="2025-02-09T21:10:00Z">
        <w:r w:rsidRPr="001E254E">
          <w:t>simplifiée</w:t>
        </w:r>
        <w:r w:rsidRPr="001E254E">
          <w:rPr>
            <w:rPrChange w:id="50" w:author="Vu Trung Hoang" w:date="2025-02-09T22:12:00Z" w16du:dateUtc="2025-02-09T21:12:00Z">
              <w:rPr>
                <w:lang w:val="vi-VN"/>
              </w:rPr>
            </w:rPrChange>
          </w:rPr>
          <w:t>.</w:t>
        </w:r>
      </w:ins>
    </w:p>
    <w:p w14:paraId="2DE7EE08" w14:textId="2D52D938" w:rsidR="001E254E" w:rsidRDefault="001E254E" w:rsidP="001E254E">
      <w:pPr>
        <w:pStyle w:val="NormalWeb"/>
        <w:numPr>
          <w:ilvl w:val="0"/>
          <w:numId w:val="6"/>
        </w:numPr>
        <w:rPr>
          <w:ins w:id="51" w:author="Vu Trung Hoang" w:date="2025-02-09T22:14:00Z" w16du:dateUtc="2025-02-09T21:14:00Z"/>
          <w:rStyle w:val="lev"/>
          <w:lang w:val="vi-VN"/>
        </w:rPr>
      </w:pPr>
      <w:ins w:id="52" w:author="Vu Trung Hoang" w:date="2025-02-09T22:09:00Z" w16du:dateUtc="2025-02-09T21:09:00Z">
        <w:r w:rsidRPr="001E254E">
          <w:rPr>
            <w:rStyle w:val="lev"/>
          </w:rPr>
          <w:t xml:space="preserve">Interprétation des commandes </w:t>
        </w:r>
        <w:proofErr w:type="spellStart"/>
        <w:r w:rsidRPr="001E254E">
          <w:rPr>
            <w:rStyle w:val="lev"/>
          </w:rPr>
          <w:t>TcTurtle</w:t>
        </w:r>
      </w:ins>
      <w:proofErr w:type="spellEnd"/>
    </w:p>
    <w:p w14:paraId="5C835D00" w14:textId="0D9F28AB" w:rsidR="008941BD" w:rsidRPr="001E254E" w:rsidRDefault="008941BD" w:rsidP="001E254E">
      <w:pPr>
        <w:pStyle w:val="NormalWeb"/>
        <w:ind w:left="720"/>
        <w:rPr>
          <w:ins w:id="53" w:author="Vu Trung Hoang" w:date="2025-02-09T21:50:00Z"/>
          <w:b/>
          <w:bCs/>
          <w:lang w:val="vi-VN"/>
          <w:rPrChange w:id="54" w:author="Vu Trung Hoang" w:date="2025-02-09T22:14:00Z" w16du:dateUtc="2025-02-09T21:14:00Z">
            <w:rPr>
              <w:ins w:id="55" w:author="Vu Trung Hoang" w:date="2025-02-09T21:50:00Z"/>
            </w:rPr>
          </w:rPrChange>
        </w:rPr>
        <w:pPrChange w:id="56" w:author="Vu Trung Hoang" w:date="2025-02-09T22:15:00Z" w16du:dateUtc="2025-02-09T21:15:00Z">
          <w:pPr>
            <w:pStyle w:val="MonParagraphe"/>
            <w:numPr>
              <w:numId w:val="1"/>
            </w:numPr>
            <w:ind w:left="432" w:hanging="432"/>
          </w:pPr>
        </w:pPrChange>
      </w:pPr>
      <w:ins w:id="57" w:author="Vu Trung Hoang" w:date="2025-02-09T21:50:00Z">
        <w:r w:rsidRPr="001E254E">
          <w:t xml:space="preserve">Le module </w:t>
        </w:r>
        <w:proofErr w:type="spellStart"/>
        <w:r w:rsidRPr="001E254E">
          <w:t>Parser</w:t>
        </w:r>
        <w:proofErr w:type="spellEnd"/>
        <w:r w:rsidRPr="001E254E">
          <w:t xml:space="preserve"> d’</w:t>
        </w:r>
        <w:proofErr w:type="spellStart"/>
        <w:r w:rsidRPr="001E254E">
          <w:t>Elm</w:t>
        </w:r>
        <w:proofErr w:type="spellEnd"/>
        <w:r w:rsidRPr="001E254E">
          <w:t xml:space="preserve"> permet une conversion efficace des commandes textuelles en structure de données exploitable. En JavaScript, cette tâche nécessiterait une bibliothèque externe comme PEG.js ou une implémentation plus complexe. De plus, </w:t>
        </w:r>
        <w:proofErr w:type="spellStart"/>
        <w:r w:rsidRPr="001E254E">
          <w:t>Elm</w:t>
        </w:r>
        <w:proofErr w:type="spellEnd"/>
        <w:r w:rsidRPr="001E254E">
          <w:t xml:space="preserve"> étant déterministe, une même entrée produit toujours le même résultat, ce qui évite les comportements aléatoires possibles en JavaScript.</w:t>
        </w:r>
      </w:ins>
    </w:p>
    <w:p w14:paraId="7C1F4FBD" w14:textId="58430A5B" w:rsidR="001E254E" w:rsidRPr="001E254E" w:rsidRDefault="001E254E" w:rsidP="001E254E">
      <w:pPr>
        <w:pStyle w:val="MonParagraphe"/>
        <w:numPr>
          <w:ilvl w:val="0"/>
          <w:numId w:val="6"/>
        </w:numPr>
        <w:jc w:val="left"/>
        <w:rPr>
          <w:ins w:id="58" w:author="Vu Trung Hoang" w:date="2025-02-09T22:11:00Z" w16du:dateUtc="2025-02-09T21:11:00Z"/>
          <w:rFonts w:ascii="Times New Roman" w:hAnsi="Times New Roman"/>
          <w:sz w:val="24"/>
          <w:szCs w:val="24"/>
          <w:lang w:val="vi-VN"/>
          <w:rPrChange w:id="59" w:author="Vu Trung Hoang" w:date="2025-02-09T22:12:00Z" w16du:dateUtc="2025-02-09T21:12:00Z">
            <w:rPr>
              <w:ins w:id="60" w:author="Vu Trung Hoang" w:date="2025-02-09T22:11:00Z" w16du:dateUtc="2025-02-09T21:11:00Z"/>
              <w:rFonts w:ascii="Times New Roman" w:hAnsi="Times New Roman"/>
              <w:lang w:val="vi-VN"/>
            </w:rPr>
          </w:rPrChange>
        </w:rPr>
        <w:pPrChange w:id="61" w:author="Vu Trung Hoang" w:date="2025-02-09T22:15:00Z" w16du:dateUtc="2025-02-09T21:15:00Z">
          <w:pPr>
            <w:pStyle w:val="MonParagraphe"/>
            <w:ind w:left="432" w:firstLine="0"/>
          </w:pPr>
        </w:pPrChange>
      </w:pPr>
      <w:ins w:id="62" w:author="Vu Trung Hoang" w:date="2025-02-09T22:10:00Z">
        <w:r w:rsidRPr="001E254E">
          <w:rPr>
            <w:rFonts w:ascii="Times New Roman" w:hAnsi="Times New Roman"/>
            <w:b/>
            <w:bCs/>
            <w:sz w:val="24"/>
            <w:szCs w:val="24"/>
            <w:rPrChange w:id="63" w:author="Vu Trung Hoang" w:date="2025-02-09T22:12:00Z" w16du:dateUtc="2025-02-09T21:12:00Z">
              <w:rPr>
                <w:rFonts w:ascii="Times New Roman" w:hAnsi="Times New Roman"/>
                <w:b/>
                <w:bCs/>
              </w:rPr>
            </w:rPrChange>
          </w:rPr>
          <w:t>Création des dessins en SVG</w:t>
        </w:r>
      </w:ins>
    </w:p>
    <w:p w14:paraId="3693B51F" w14:textId="6F005DE7" w:rsidR="008941BD" w:rsidRPr="001E254E" w:rsidRDefault="008941BD" w:rsidP="001E254E">
      <w:pPr>
        <w:pStyle w:val="MonParagraphe"/>
        <w:ind w:left="720" w:firstLine="0"/>
        <w:jc w:val="left"/>
        <w:rPr>
          <w:ins w:id="64" w:author="Vu Trung Hoang" w:date="2025-02-09T21:50:00Z"/>
          <w:rFonts w:ascii="Times New Roman" w:hAnsi="Times New Roman"/>
          <w:sz w:val="24"/>
          <w:szCs w:val="24"/>
          <w:rPrChange w:id="65" w:author="Vu Trung Hoang" w:date="2025-02-09T22:12:00Z" w16du:dateUtc="2025-02-09T21:12:00Z">
            <w:rPr>
              <w:ins w:id="66" w:author="Vu Trung Hoang" w:date="2025-02-09T21:50:00Z"/>
            </w:rPr>
          </w:rPrChange>
        </w:rPr>
        <w:pPrChange w:id="67" w:author="Vu Trung Hoang" w:date="2025-02-09T22:15:00Z" w16du:dateUtc="2025-02-09T21:15:00Z">
          <w:pPr>
            <w:pStyle w:val="MonParagraphe"/>
            <w:numPr>
              <w:numId w:val="1"/>
            </w:numPr>
            <w:ind w:left="432" w:hanging="432"/>
          </w:pPr>
        </w:pPrChange>
      </w:pPr>
      <w:ins w:id="68" w:author="Vu Trung Hoang" w:date="2025-02-09T21:50:00Z">
        <w:r w:rsidRPr="001E254E">
          <w:rPr>
            <w:rFonts w:ascii="Times New Roman" w:hAnsi="Times New Roman"/>
            <w:sz w:val="24"/>
            <w:szCs w:val="24"/>
            <w:rPrChange w:id="69" w:author="Vu Trung Hoang" w:date="2025-02-09T22:12:00Z" w16du:dateUtc="2025-02-09T21:12:00Z">
              <w:rPr/>
            </w:rPrChange>
          </w:rPr>
          <w:t xml:space="preserve">Le module </w:t>
        </w:r>
        <w:proofErr w:type="spellStart"/>
        <w:r w:rsidRPr="001E254E">
          <w:rPr>
            <w:rFonts w:ascii="Times New Roman" w:hAnsi="Times New Roman"/>
            <w:sz w:val="24"/>
            <w:szCs w:val="24"/>
            <w:rPrChange w:id="70" w:author="Vu Trung Hoang" w:date="2025-02-09T22:12:00Z" w16du:dateUtc="2025-02-09T21:12:00Z">
              <w:rPr/>
            </w:rPrChange>
          </w:rPr>
          <w:t>Svg</w:t>
        </w:r>
        <w:proofErr w:type="spellEnd"/>
        <w:r w:rsidRPr="001E254E">
          <w:rPr>
            <w:rFonts w:ascii="Times New Roman" w:hAnsi="Times New Roman"/>
            <w:sz w:val="24"/>
            <w:szCs w:val="24"/>
            <w:rPrChange w:id="71" w:author="Vu Trung Hoang" w:date="2025-02-09T22:12:00Z" w16du:dateUtc="2025-02-09T21:12:00Z">
              <w:rPr/>
            </w:rPrChange>
          </w:rPr>
          <w:t xml:space="preserve"> d’</w:t>
        </w:r>
        <w:proofErr w:type="spellStart"/>
        <w:r w:rsidRPr="001E254E">
          <w:rPr>
            <w:rFonts w:ascii="Times New Roman" w:hAnsi="Times New Roman"/>
            <w:sz w:val="24"/>
            <w:szCs w:val="24"/>
            <w:rPrChange w:id="72" w:author="Vu Trung Hoang" w:date="2025-02-09T22:12:00Z" w16du:dateUtc="2025-02-09T21:12:00Z">
              <w:rPr/>
            </w:rPrChange>
          </w:rPr>
          <w:t>Elm</w:t>
        </w:r>
        <w:proofErr w:type="spellEnd"/>
        <w:r w:rsidRPr="001E254E">
          <w:rPr>
            <w:rFonts w:ascii="Times New Roman" w:hAnsi="Times New Roman"/>
            <w:sz w:val="24"/>
            <w:szCs w:val="24"/>
            <w:rPrChange w:id="73" w:author="Vu Trung Hoang" w:date="2025-02-09T22:12:00Z" w16du:dateUtc="2025-02-09T21:12:00Z">
              <w:rPr/>
            </w:rPrChange>
          </w:rPr>
          <w:t xml:space="preserve"> facilite la génération d’éléments graphiques intégrés à son architecture. En JavaScript, la manipulation des SVG repose soit sur l’API native, soit sur des bibliothèques comme D3.js, nécessitant un travail plus direct sur le DOM.</w:t>
        </w:r>
      </w:ins>
    </w:p>
    <w:p w14:paraId="0CC61DB3" w14:textId="77777777" w:rsidR="001E254E" w:rsidRPr="001E254E" w:rsidRDefault="001E254E" w:rsidP="001E254E">
      <w:pPr>
        <w:pStyle w:val="MonParagraphe"/>
        <w:numPr>
          <w:ilvl w:val="0"/>
          <w:numId w:val="6"/>
        </w:numPr>
        <w:jc w:val="left"/>
        <w:rPr>
          <w:ins w:id="74" w:author="Vu Trung Hoang" w:date="2025-02-09T22:11:00Z" w16du:dateUtc="2025-02-09T21:11:00Z"/>
          <w:rFonts w:ascii="Times New Roman" w:hAnsi="Times New Roman"/>
          <w:sz w:val="24"/>
          <w:szCs w:val="24"/>
          <w:lang w:val="vi-VN"/>
          <w:rPrChange w:id="75" w:author="Vu Trung Hoang" w:date="2025-02-09T22:12:00Z" w16du:dateUtc="2025-02-09T21:12:00Z">
            <w:rPr>
              <w:ins w:id="76" w:author="Vu Trung Hoang" w:date="2025-02-09T22:11:00Z" w16du:dateUtc="2025-02-09T21:11:00Z"/>
              <w:rFonts w:ascii="Times New Roman" w:hAnsi="Times New Roman"/>
              <w:lang w:val="vi-VN"/>
            </w:rPr>
          </w:rPrChange>
        </w:rPr>
        <w:pPrChange w:id="77" w:author="Vu Trung Hoang" w:date="2025-02-09T22:15:00Z" w16du:dateUtc="2025-02-09T21:15:00Z">
          <w:pPr>
            <w:pStyle w:val="MonParagraphe"/>
            <w:numPr>
              <w:numId w:val="6"/>
            </w:numPr>
            <w:ind w:left="720" w:hanging="360"/>
          </w:pPr>
        </w:pPrChange>
      </w:pPr>
      <w:ins w:id="78" w:author="Vu Trung Hoang" w:date="2025-02-09T22:11:00Z">
        <w:r w:rsidRPr="001E254E">
          <w:rPr>
            <w:rFonts w:ascii="Times New Roman" w:hAnsi="Times New Roman"/>
            <w:b/>
            <w:bCs/>
            <w:sz w:val="24"/>
            <w:szCs w:val="24"/>
            <w:rPrChange w:id="79" w:author="Vu Trung Hoang" w:date="2025-02-09T22:12:00Z" w16du:dateUtc="2025-02-09T21:12:00Z">
              <w:rPr>
                <w:rFonts w:ascii="Times New Roman" w:hAnsi="Times New Roman"/>
                <w:b/>
                <w:bCs/>
              </w:rPr>
            </w:rPrChange>
          </w:rPr>
          <w:t>Robustesse et maintenance</w:t>
        </w:r>
      </w:ins>
    </w:p>
    <w:p w14:paraId="5B984438" w14:textId="15A815E0" w:rsidR="008941BD" w:rsidRPr="001E254E" w:rsidRDefault="008941BD" w:rsidP="001E254E">
      <w:pPr>
        <w:pStyle w:val="MonParagraphe"/>
        <w:ind w:left="708" w:firstLine="0"/>
        <w:jc w:val="left"/>
        <w:rPr>
          <w:ins w:id="80" w:author="Vu Trung Hoang" w:date="2025-02-09T21:50:00Z"/>
          <w:rFonts w:ascii="Times New Roman" w:hAnsi="Times New Roman"/>
          <w:sz w:val="24"/>
          <w:szCs w:val="24"/>
          <w:lang w:val="vi-VN"/>
          <w:rPrChange w:id="81" w:author="Vu Trung Hoang" w:date="2025-02-09T22:12:00Z" w16du:dateUtc="2025-02-09T21:12:00Z">
            <w:rPr>
              <w:ins w:id="82" w:author="Vu Trung Hoang" w:date="2025-02-09T21:50:00Z"/>
            </w:rPr>
          </w:rPrChange>
        </w:rPr>
        <w:pPrChange w:id="83" w:author="Vu Trung Hoang" w:date="2025-02-09T22:15:00Z" w16du:dateUtc="2025-02-09T21:15:00Z">
          <w:pPr>
            <w:pStyle w:val="MonParagraphe"/>
            <w:numPr>
              <w:numId w:val="1"/>
            </w:numPr>
            <w:ind w:left="432" w:hanging="432"/>
          </w:pPr>
        </w:pPrChange>
      </w:pPr>
      <w:ins w:id="84" w:author="Vu Trung Hoang" w:date="2025-02-09T21:50:00Z">
        <w:r w:rsidRPr="001E254E">
          <w:rPr>
            <w:rFonts w:ascii="Times New Roman" w:hAnsi="Times New Roman"/>
            <w:sz w:val="24"/>
            <w:szCs w:val="24"/>
            <w:rPrChange w:id="85" w:author="Vu Trung Hoang" w:date="2025-02-09T22:12:00Z" w16du:dateUtc="2025-02-09T21:12:00Z">
              <w:rPr/>
            </w:rPrChange>
          </w:rPr>
          <w:t xml:space="preserve">Grâce à son typage strict, </w:t>
        </w:r>
        <w:proofErr w:type="spellStart"/>
        <w:r w:rsidRPr="001E254E">
          <w:rPr>
            <w:rFonts w:ascii="Times New Roman" w:hAnsi="Times New Roman"/>
            <w:sz w:val="24"/>
            <w:szCs w:val="24"/>
            <w:rPrChange w:id="86" w:author="Vu Trung Hoang" w:date="2025-02-09T22:12:00Z" w16du:dateUtc="2025-02-09T21:12:00Z">
              <w:rPr/>
            </w:rPrChange>
          </w:rPr>
          <w:t>Elm</w:t>
        </w:r>
        <w:proofErr w:type="spellEnd"/>
        <w:r w:rsidRPr="001E254E">
          <w:rPr>
            <w:rFonts w:ascii="Times New Roman" w:hAnsi="Times New Roman"/>
            <w:sz w:val="24"/>
            <w:szCs w:val="24"/>
            <w:rPrChange w:id="87" w:author="Vu Trung Hoang" w:date="2025-02-09T22:12:00Z" w16du:dateUtc="2025-02-09T21:12:00Z">
              <w:rPr/>
            </w:rPrChange>
          </w:rPr>
          <w:t xml:space="preserve"> empêche l'exécution d'un programme contenant des incohérences, garantissant un code plus fiable dès la conception. JavaScript, en revanche, détecte certaines erreurs uniquement à l’exécution, nécessitant des tests plus approfondis. Cette rigueur d’</w:t>
        </w:r>
        <w:proofErr w:type="spellStart"/>
        <w:r w:rsidRPr="001E254E">
          <w:rPr>
            <w:rFonts w:ascii="Times New Roman" w:hAnsi="Times New Roman"/>
            <w:sz w:val="24"/>
            <w:szCs w:val="24"/>
            <w:rPrChange w:id="88" w:author="Vu Trung Hoang" w:date="2025-02-09T22:12:00Z" w16du:dateUtc="2025-02-09T21:12:00Z">
              <w:rPr/>
            </w:rPrChange>
          </w:rPr>
          <w:t>Elm</w:t>
        </w:r>
        <w:proofErr w:type="spellEnd"/>
        <w:r w:rsidRPr="001E254E">
          <w:rPr>
            <w:rFonts w:ascii="Times New Roman" w:hAnsi="Times New Roman"/>
            <w:sz w:val="24"/>
            <w:szCs w:val="24"/>
            <w:rPrChange w:id="89" w:author="Vu Trung Hoang" w:date="2025-02-09T22:12:00Z" w16du:dateUtc="2025-02-09T21:12:00Z">
              <w:rPr/>
            </w:rPrChange>
          </w:rPr>
          <w:t xml:space="preserve"> facilite la maintenance et garantit un code plus structuré sur le long terme.</w:t>
        </w:r>
      </w:ins>
    </w:p>
    <w:p w14:paraId="1B5CC876" w14:textId="7E326ADA" w:rsidR="00427B38" w:rsidRPr="001E254E" w:rsidDel="00AE2DF3" w:rsidRDefault="008941BD" w:rsidP="001E254E">
      <w:pPr>
        <w:pStyle w:val="MonParagraphe"/>
        <w:jc w:val="left"/>
        <w:rPr>
          <w:del w:id="90" w:author="Vu Trung Hoang" w:date="2025-02-09T21:27:00Z" w16du:dateUtc="2025-02-09T20:27:00Z"/>
          <w:rFonts w:ascii="Times New Roman" w:hAnsi="Times New Roman"/>
          <w:sz w:val="24"/>
          <w:szCs w:val="24"/>
          <w:rPrChange w:id="91" w:author="Vu Trung Hoang" w:date="2025-02-09T22:14:00Z" w16du:dateUtc="2025-02-09T21:14:00Z">
            <w:rPr>
              <w:del w:id="92" w:author="Vu Trung Hoang" w:date="2025-02-09T21:27:00Z" w16du:dateUtc="2025-02-09T20:27:00Z"/>
            </w:rPr>
          </w:rPrChange>
        </w:rPr>
        <w:pPrChange w:id="93" w:author="Vu Trung Hoang" w:date="2025-02-09T22:15:00Z" w16du:dateUtc="2025-02-09T21:15:00Z">
          <w:pPr>
            <w:pStyle w:val="MonTitreSousSousSection"/>
          </w:pPr>
        </w:pPrChange>
      </w:pPr>
      <w:ins w:id="94" w:author="Vu Trung Hoang" w:date="2025-02-09T21:50:00Z">
        <w:r w:rsidRPr="001E254E">
          <w:rPr>
            <w:rFonts w:ascii="Times New Roman" w:hAnsi="Times New Roman"/>
            <w:sz w:val="24"/>
            <w:szCs w:val="24"/>
            <w:rPrChange w:id="95" w:author="Vu Trung Hoang" w:date="2025-02-09T22:12:00Z" w16du:dateUtc="2025-02-09T21:12:00Z">
              <w:rPr>
                <w:rFonts w:ascii="Calibri" w:hAnsi="Calibri" w:cs="Times New Roman"/>
                <w:sz w:val="22"/>
                <w:szCs w:val="22"/>
              </w:rPr>
            </w:rPrChange>
          </w:rPr>
          <w:br/>
        </w:r>
      </w:ins>
      <w:ins w:id="96" w:author="Vu Trung Hoang" w:date="2025-02-09T22:12:00Z" w16du:dateUtc="2025-02-09T21:12:00Z">
        <w:r w:rsidR="001E254E" w:rsidRPr="001E254E">
          <w:rPr>
            <w:rFonts w:ascii="Times New Roman" w:hAnsi="Times New Roman"/>
            <w:sz w:val="24"/>
            <w:szCs w:val="24"/>
          </w:rPr>
          <w:t>En</w:t>
        </w:r>
        <w:r w:rsidR="001E254E" w:rsidRPr="001E254E">
          <w:rPr>
            <w:rFonts w:ascii="Times New Roman" w:hAnsi="Times New Roman"/>
            <w:sz w:val="24"/>
            <w:szCs w:val="24"/>
            <w:lang w:val="vi-VN"/>
          </w:rPr>
          <w:t xml:space="preserve"> conclusion, </w:t>
        </w:r>
      </w:ins>
      <w:proofErr w:type="spellStart"/>
      <w:ins w:id="97" w:author="Vu Trung Hoang" w:date="2025-02-09T21:50:00Z">
        <w:r w:rsidRPr="001E254E">
          <w:rPr>
            <w:rFonts w:ascii="Times New Roman" w:hAnsi="Times New Roman"/>
            <w:sz w:val="24"/>
            <w:szCs w:val="24"/>
            <w:rPrChange w:id="98" w:author="Vu Trung Hoang" w:date="2025-02-09T22:12:00Z" w16du:dateUtc="2025-02-09T21:12:00Z">
              <w:rPr>
                <w:rFonts w:ascii="Calibri" w:hAnsi="Calibri" w:cs="Times New Roman"/>
                <w:sz w:val="22"/>
                <w:szCs w:val="22"/>
              </w:rPr>
            </w:rPrChange>
          </w:rPr>
          <w:t>Elm</w:t>
        </w:r>
        <w:proofErr w:type="spellEnd"/>
        <w:r w:rsidRPr="001E254E">
          <w:rPr>
            <w:rFonts w:ascii="Times New Roman" w:hAnsi="Times New Roman"/>
            <w:sz w:val="24"/>
            <w:szCs w:val="24"/>
            <w:rPrChange w:id="99" w:author="Vu Trung Hoang" w:date="2025-02-09T22:12:00Z" w16du:dateUtc="2025-02-09T21:12:00Z">
              <w:rPr>
                <w:rFonts w:ascii="Calibri" w:hAnsi="Calibri" w:cs="Times New Roman"/>
                <w:sz w:val="22"/>
                <w:szCs w:val="22"/>
              </w:rPr>
            </w:rPrChange>
          </w:rPr>
          <w:t xml:space="preserve"> se distingue par sa stabilité, son typage strict et sa gestion optimisée de l’état, offrant un développement plus sûr et prévisible. Ces caractéristiques en font un choix idéal pour les applications </w:t>
        </w:r>
        <w:proofErr w:type="spellStart"/>
        <w:r w:rsidRPr="001E254E">
          <w:rPr>
            <w:rFonts w:ascii="Times New Roman" w:hAnsi="Times New Roman"/>
            <w:sz w:val="24"/>
            <w:szCs w:val="24"/>
            <w:rPrChange w:id="100" w:author="Vu Trung Hoang" w:date="2025-02-09T22:12:00Z" w16du:dateUtc="2025-02-09T21:12:00Z">
              <w:rPr>
                <w:rFonts w:ascii="Calibri" w:hAnsi="Calibri" w:cs="Times New Roman"/>
                <w:sz w:val="22"/>
                <w:szCs w:val="22"/>
              </w:rPr>
            </w:rPrChange>
          </w:rPr>
          <w:t>monopages</w:t>
        </w:r>
        <w:proofErr w:type="spellEnd"/>
        <w:r w:rsidRPr="001E254E">
          <w:rPr>
            <w:rFonts w:ascii="Times New Roman" w:hAnsi="Times New Roman"/>
            <w:sz w:val="24"/>
            <w:szCs w:val="24"/>
            <w:rPrChange w:id="101" w:author="Vu Trung Hoang" w:date="2025-02-09T22:12:00Z" w16du:dateUtc="2025-02-09T21:12:00Z">
              <w:rPr>
                <w:rFonts w:ascii="Calibri" w:hAnsi="Calibri" w:cs="Times New Roman"/>
                <w:sz w:val="22"/>
                <w:szCs w:val="22"/>
              </w:rPr>
            </w:rPrChange>
          </w:rPr>
          <w:t xml:space="preserve">. Dans </w:t>
        </w:r>
        <w:proofErr w:type="spellStart"/>
        <w:r w:rsidRPr="001E254E">
          <w:rPr>
            <w:rFonts w:ascii="Times New Roman" w:hAnsi="Times New Roman"/>
            <w:sz w:val="24"/>
            <w:szCs w:val="24"/>
            <w:rPrChange w:id="102" w:author="Vu Trung Hoang" w:date="2025-02-09T22:12:00Z" w16du:dateUtc="2025-02-09T21:12:00Z">
              <w:rPr>
                <w:rFonts w:ascii="Calibri" w:hAnsi="Calibri" w:cs="Times New Roman"/>
                <w:sz w:val="22"/>
                <w:szCs w:val="22"/>
              </w:rPr>
            </w:rPrChange>
          </w:rPr>
          <w:t>TcTurtle</w:t>
        </w:r>
        <w:proofErr w:type="spellEnd"/>
        <w:r w:rsidRPr="001E254E">
          <w:rPr>
            <w:rFonts w:ascii="Times New Roman" w:hAnsi="Times New Roman"/>
            <w:sz w:val="24"/>
            <w:szCs w:val="24"/>
            <w:rPrChange w:id="103" w:author="Vu Trung Hoang" w:date="2025-02-09T22:12:00Z" w16du:dateUtc="2025-02-09T21:12:00Z">
              <w:rPr>
                <w:rFonts w:ascii="Calibri" w:hAnsi="Calibri" w:cs="Times New Roman"/>
                <w:sz w:val="22"/>
                <w:szCs w:val="22"/>
              </w:rPr>
            </w:rPrChange>
          </w:rPr>
          <w:t>, ces avantages ont permis de concevoir un interpréteur fiable et performant, garantissant une exécution fluide et un rendu graphique précis.</w:t>
        </w:r>
      </w:ins>
      <w:del w:id="104" w:author="Vu Trung Hoang" w:date="2025-02-09T21:27:00Z" w16du:dateUtc="2025-02-09T20:27:00Z">
        <w:r w:rsidR="00367ED9" w:rsidDel="00AE2DF3">
          <w:delText>Titre de sous-sous-section</w:delText>
        </w:r>
      </w:del>
    </w:p>
    <w:p w14:paraId="51831475" w14:textId="2935798E" w:rsidR="00427B38" w:rsidDel="00AE2DF3" w:rsidRDefault="00367ED9" w:rsidP="001E254E">
      <w:pPr>
        <w:pStyle w:val="MonParagraphe"/>
        <w:jc w:val="left"/>
        <w:rPr>
          <w:del w:id="105" w:author="Vu Trung Hoang" w:date="2025-02-09T21:27:00Z" w16du:dateUtc="2025-02-09T20:27:00Z"/>
        </w:rPr>
        <w:pPrChange w:id="106" w:author="Vu Trung Hoang" w:date="2025-02-09T22:15:00Z" w16du:dateUtc="2025-02-09T21:15:00Z">
          <w:pPr>
            <w:pStyle w:val="MonParagraphe"/>
          </w:pPr>
        </w:pPrChange>
      </w:pPr>
      <w:del w:id="107" w:author="Vu Trung Hoang" w:date="2025-02-09T21:27:00Z" w16du:dateUtc="2025-02-09T20:27:00Z">
        <w:r w:rsidDel="00AE2DF3">
          <w:delText>Paragraphe …</w:delText>
        </w:r>
      </w:del>
    </w:p>
    <w:p w14:paraId="2CB4B22F" w14:textId="1FC652CB" w:rsidR="00427B38" w:rsidDel="00AE2DF3" w:rsidRDefault="00367ED9" w:rsidP="001E254E">
      <w:pPr>
        <w:pStyle w:val="MonParagraphe"/>
        <w:jc w:val="left"/>
        <w:rPr>
          <w:del w:id="108" w:author="Vu Trung Hoang" w:date="2025-02-09T21:27:00Z" w16du:dateUtc="2025-02-09T20:27:00Z"/>
        </w:rPr>
        <w:pPrChange w:id="109" w:author="Vu Trung Hoang" w:date="2025-02-09T22:15:00Z" w16du:dateUtc="2025-02-09T21:15:00Z">
          <w:pPr>
            <w:pStyle w:val="MonParagraphe"/>
          </w:pPr>
        </w:pPrChange>
      </w:pPr>
      <w:del w:id="110" w:author="Vu Trung Hoang" w:date="2025-02-09T21:27:00Z" w16du:dateUtc="2025-02-09T20:27:00Z">
        <w:r w:rsidDel="00AE2DF3">
          <w:delText>Liste :</w:delText>
        </w:r>
      </w:del>
    </w:p>
    <w:p w14:paraId="2B247B35" w14:textId="70348C5A" w:rsidR="00427B38" w:rsidDel="00AE2DF3" w:rsidRDefault="00367ED9" w:rsidP="001E254E">
      <w:pPr>
        <w:pStyle w:val="MonParagraphe"/>
        <w:jc w:val="left"/>
        <w:rPr>
          <w:del w:id="111" w:author="Vu Trung Hoang" w:date="2025-02-09T21:27:00Z" w16du:dateUtc="2025-02-09T20:27:00Z"/>
        </w:rPr>
        <w:pPrChange w:id="112" w:author="Vu Trung Hoang" w:date="2025-02-09T22:15:00Z" w16du:dateUtc="2025-02-09T21:15:00Z">
          <w:pPr>
            <w:pStyle w:val="MonParagraphe-liste"/>
            <w:numPr>
              <w:numId w:val="4"/>
            </w:numPr>
            <w:ind w:left="1260" w:hanging="360"/>
          </w:pPr>
        </w:pPrChange>
      </w:pPr>
      <w:del w:id="113" w:author="Vu Trung Hoang" w:date="2025-02-09T21:27:00Z" w16du:dateUtc="2025-02-09T20:27:00Z">
        <w:r w:rsidDel="00AE2DF3">
          <w:delText>Item 1</w:delText>
        </w:r>
      </w:del>
    </w:p>
    <w:p w14:paraId="31977AB2" w14:textId="3A83C4EC" w:rsidR="00427B38" w:rsidDel="00AE2DF3" w:rsidRDefault="00367ED9" w:rsidP="001E254E">
      <w:pPr>
        <w:pStyle w:val="MonParagraphe"/>
        <w:jc w:val="left"/>
        <w:rPr>
          <w:del w:id="114" w:author="Vu Trung Hoang" w:date="2025-02-09T21:27:00Z" w16du:dateUtc="2025-02-09T20:27:00Z"/>
        </w:rPr>
        <w:pPrChange w:id="115" w:author="Vu Trung Hoang" w:date="2025-02-09T22:15:00Z" w16du:dateUtc="2025-02-09T21:15:00Z">
          <w:pPr>
            <w:pStyle w:val="MonParagraphe-liste"/>
            <w:numPr>
              <w:numId w:val="4"/>
            </w:numPr>
            <w:ind w:left="1260" w:hanging="360"/>
          </w:pPr>
        </w:pPrChange>
      </w:pPr>
      <w:del w:id="116" w:author="Vu Trung Hoang" w:date="2025-02-09T21:27:00Z" w16du:dateUtc="2025-02-09T20:27:00Z">
        <w:r w:rsidDel="00AE2DF3">
          <w:delText>Item 2</w:delText>
        </w:r>
      </w:del>
    </w:p>
    <w:p w14:paraId="1B4ABB5C" w14:textId="3BEC4FC1" w:rsidR="00427B38" w:rsidDel="00AE2DF3" w:rsidRDefault="00367ED9" w:rsidP="001E254E">
      <w:pPr>
        <w:pStyle w:val="MonParagraphe"/>
        <w:jc w:val="left"/>
        <w:rPr>
          <w:del w:id="117" w:author="Vu Trung Hoang" w:date="2025-02-09T21:27:00Z" w16du:dateUtc="2025-02-09T20:27:00Z"/>
        </w:rPr>
        <w:pPrChange w:id="118" w:author="Vu Trung Hoang" w:date="2025-02-09T22:15:00Z" w16du:dateUtc="2025-02-09T21:15:00Z">
          <w:pPr>
            <w:pStyle w:val="MonParagraphe"/>
          </w:pPr>
        </w:pPrChange>
      </w:pPr>
      <w:del w:id="119" w:author="Vu Trung Hoang" w:date="2025-02-09T21:27:00Z" w16du:dateUtc="2025-02-09T20:27:00Z">
        <w:r w:rsidDel="00AE2DF3">
          <w:delText>Une figure présente</w:delText>
        </w:r>
        <w:r w:rsidR="00BA0EA2" w:rsidDel="00AE2DF3">
          <w:delText xml:space="preserve">, comme la </w:delText>
        </w:r>
        <w:r w:rsidR="00BA0EA2" w:rsidDel="00AE2DF3">
          <w:fldChar w:fldCharType="begin"/>
        </w:r>
        <w:r w:rsidR="00BA0EA2" w:rsidDel="00AE2DF3">
          <w:delInstrText xml:space="preserve"> REF _Ref491244179 \h </w:delInstrText>
        </w:r>
        <w:r w:rsidR="00BA0EA2" w:rsidDel="00AE2DF3">
          <w:fldChar w:fldCharType="separate"/>
        </w:r>
        <w:r w:rsidR="00AE2DF3" w:rsidDel="00AE2DF3">
          <w:delText xml:space="preserve">Figure </w:delText>
        </w:r>
        <w:r w:rsidR="00AE2DF3" w:rsidDel="00AE2DF3">
          <w:rPr>
            <w:noProof/>
          </w:rPr>
          <w:delText>1</w:delText>
        </w:r>
        <w:r w:rsidR="00BA0EA2" w:rsidDel="00AE2DF3">
          <w:fldChar w:fldCharType="end"/>
        </w:r>
        <w:r w:rsidR="00BA0EA2" w:rsidDel="00AE2DF3">
          <w:delText xml:space="preserve">, doit nécessairement être </w:delText>
        </w:r>
        <w:r w:rsidDel="00AE2DF3">
          <w:delText>citée</w:delText>
        </w:r>
        <w:r w:rsidR="00BA0EA2" w:rsidDel="00AE2DF3">
          <w:delText>, décrite et commentée</w:delText>
        </w:r>
        <w:r w:rsidDel="00AE2DF3">
          <w:delText xml:space="preserve"> dans le texte.</w:delText>
        </w:r>
      </w:del>
    </w:p>
    <w:p w14:paraId="1D0270D8" w14:textId="73BC7AE6" w:rsidR="00A23267" w:rsidDel="00AE2DF3" w:rsidRDefault="00A23267" w:rsidP="001E254E">
      <w:pPr>
        <w:pStyle w:val="MonParagraphe"/>
        <w:jc w:val="left"/>
        <w:rPr>
          <w:del w:id="120" w:author="Vu Trung Hoang" w:date="2025-02-09T21:27:00Z" w16du:dateUtc="2025-02-09T20:27:00Z"/>
        </w:rPr>
        <w:pPrChange w:id="121" w:author="Vu Trung Hoang" w:date="2025-02-09T22:15:00Z" w16du:dateUtc="2025-02-09T21:15:00Z">
          <w:pPr>
            <w:pStyle w:val="MonParagraphe-liste"/>
          </w:pPr>
        </w:pPrChange>
      </w:pPr>
    </w:p>
    <w:p w14:paraId="01AFDFB2" w14:textId="7019B54C" w:rsidR="00A23267" w:rsidRPr="00AC377D" w:rsidRDefault="00BA0EA2" w:rsidP="001E254E">
      <w:pPr>
        <w:pStyle w:val="MonParagraphe"/>
        <w:jc w:val="left"/>
        <w:pPrChange w:id="122" w:author="Vu Trung Hoang" w:date="2025-02-09T22:15:00Z" w16du:dateUtc="2025-02-09T21:15:00Z">
          <w:pPr>
            <w:pStyle w:val="MonParagraphe"/>
          </w:pPr>
        </w:pPrChange>
      </w:pPr>
      <w:del w:id="123" w:author="Vu Trung Hoang" w:date="2025-02-09T21:27:00Z" w16du:dateUtc="2025-02-09T20:27:00Z">
        <w:r w:rsidDel="00AE2DF3">
          <w:rPr>
            <w:noProof/>
          </w:rPr>
          <w:drawing>
            <wp:anchor distT="0" distB="0" distL="114300" distR="114300" simplePos="0" relativeHeight="251658240" behindDoc="0" locked="0" layoutInCell="1" allowOverlap="1" wp14:anchorId="7DEF8CD3" wp14:editId="07D86269">
              <wp:simplePos x="0" y="0"/>
              <wp:positionH relativeFrom="column">
                <wp:align>center</wp:align>
              </wp:positionH>
              <wp:positionV relativeFrom="paragraph">
                <wp:posOffset>71755</wp:posOffset>
              </wp:positionV>
              <wp:extent cx="3600000" cy="2098800"/>
              <wp:effectExtent l="0" t="0" r="6985" b="9525"/>
              <wp:wrapTopAndBottom/>
              <wp:docPr id="1" name="Imag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ExempleGraphique2-SansTitre.png"/>
                      <pic:cNvPicPr/>
                    </pic:nvPicPr>
                    <pic:blipFill>
                      <a:blip r:embed="rId8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600000" cy="20988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del>
    </w:p>
    <w:sectPr w:rsidR="00A23267" w:rsidRPr="00AC377D">
      <w:headerReference w:type="default" r:id="rId9"/>
      <w:footerReference w:type="default" r:id="rId10"/>
      <w:pgSz w:w="11906" w:h="16838"/>
      <w:pgMar w:top="1843" w:right="1134" w:bottom="1843" w:left="1134" w:header="1134" w:footer="1134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480931" w14:textId="77777777" w:rsidR="008A0404" w:rsidRDefault="008A0404">
      <w:r>
        <w:separator/>
      </w:r>
    </w:p>
  </w:endnote>
  <w:endnote w:type="continuationSeparator" w:id="0">
    <w:p w14:paraId="6235B0F9" w14:textId="77777777" w:rsidR="008A0404" w:rsidRDefault="008A04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MT Extra"/>
    <w:charset w:val="00"/>
    <w:family w:val="auto"/>
    <w:pitch w:val="variable"/>
    <w:sig w:usb0="800000AF" w:usb1="1001ECEA" w:usb2="00000000" w:usb3="00000000" w:csb0="00000001" w:csb1="00000000"/>
  </w:font>
  <w:font w:name="Bitstream Vera Serif">
    <w:altName w:val="Times New Roman"/>
    <w:charset w:val="00"/>
    <w:family w:val="roman"/>
    <w:pitch w:val="variable"/>
  </w:font>
  <w:font w:name="Bitstream Vera Sans">
    <w:altName w:val="Times New Roman"/>
    <w:charset w:val="00"/>
    <w:family w:val="auto"/>
    <w:pitch w:val="variable"/>
  </w:font>
  <w:font w:name="Lucidasan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ncho">
    <w:altName w:val="明朝"/>
    <w:panose1 w:val="02020609040305080305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02F869" w14:textId="40725C68" w:rsidR="00367ED9" w:rsidRDefault="00367ED9">
    <w:pPr>
      <w:pStyle w:val="Pieddepage"/>
    </w:pPr>
    <w:del w:id="126" w:author="Vu Trung Hoang" w:date="2025-02-09T22:20:00Z" w16du:dateUtc="2025-02-09T21:20:00Z">
      <w:r w:rsidDel="00C570A3">
        <w:delText>Poste n° : (le cas échéant)</w:delText>
      </w:r>
    </w:del>
    <w:r>
      <w:tab/>
      <w:t xml:space="preserve">- Page </w:t>
    </w:r>
    <w:r>
      <w:fldChar w:fldCharType="begin"/>
    </w:r>
    <w:r>
      <w:instrText xml:space="preserve"> PAGE </w:instrText>
    </w:r>
    <w:r>
      <w:fldChar w:fldCharType="separate"/>
    </w:r>
    <w:r w:rsidR="00C54970">
      <w:rPr>
        <w:noProof/>
      </w:rPr>
      <w:t>1</w:t>
    </w:r>
    <w:r>
      <w:fldChar w:fldCharType="end"/>
    </w:r>
    <w:r>
      <w:t>/</w:t>
    </w:r>
    <w:r w:rsidR="00C54970">
      <w:fldChar w:fldCharType="begin"/>
    </w:r>
    <w:r w:rsidR="00C54970">
      <w:instrText xml:space="preserve"> NUMPAGES </w:instrText>
    </w:r>
    <w:r w:rsidR="00C54970">
      <w:fldChar w:fldCharType="separate"/>
    </w:r>
    <w:r w:rsidR="00C54970">
      <w:rPr>
        <w:noProof/>
      </w:rPr>
      <w:t>1</w:t>
    </w:r>
    <w:r w:rsidR="00C54970">
      <w:rPr>
        <w:noProof/>
      </w:rPr>
      <w:fldChar w:fldCharType="end"/>
    </w:r>
    <w:r>
      <w:t xml:space="preserve"> </w:t>
    </w:r>
    <w:del w:id="127" w:author="Vu Trung Hoang" w:date="2025-02-09T22:20:00Z" w16du:dateUtc="2025-02-09T21:20:00Z">
      <w:r w:rsidDel="00C570A3">
        <w:delText>-</w:delText>
      </w:r>
      <w:r w:rsidDel="00C570A3">
        <w:tab/>
        <w:delText xml:space="preserve">Le </w:delText>
      </w:r>
      <w:r w:rsidDel="00C570A3">
        <w:fldChar w:fldCharType="begin"/>
      </w:r>
      <w:r w:rsidDel="00C570A3">
        <w:delInstrText xml:space="preserve"> SAVEDATE \@ "d' 'MMMM' 'yyyy" </w:delInstrText>
      </w:r>
      <w:r w:rsidDel="00C570A3">
        <w:fldChar w:fldCharType="separate"/>
      </w:r>
      <w:r w:rsidR="00F25C42" w:rsidDel="00C570A3">
        <w:rPr>
          <w:noProof/>
        </w:rPr>
        <w:delText>0 XXX 0000</w:delText>
      </w:r>
      <w:r w:rsidDel="00C570A3">
        <w:fldChar w:fldCharType="end"/>
      </w:r>
    </w:del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4FDE26" w14:textId="77777777" w:rsidR="008A0404" w:rsidRDefault="008A0404">
      <w:r>
        <w:rPr>
          <w:color w:val="000000"/>
        </w:rPr>
        <w:separator/>
      </w:r>
    </w:p>
  </w:footnote>
  <w:footnote w:type="continuationSeparator" w:id="0">
    <w:p w14:paraId="5AF9FA4B" w14:textId="77777777" w:rsidR="008A0404" w:rsidRDefault="008A04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2FB2D9" w14:textId="5EC63DEB" w:rsidR="00367ED9" w:rsidRDefault="00367ED9">
    <w:pPr>
      <w:pStyle w:val="MonAuteur"/>
    </w:pPr>
    <w:r>
      <w:t xml:space="preserve">Auteurs : </w:t>
    </w:r>
    <w:ins w:id="124" w:author="Vu Trung Hoang" w:date="2025-02-09T22:20:00Z" w16du:dateUtc="2025-02-09T21:20:00Z">
      <w:r w:rsidR="00C570A3">
        <w:rPr>
          <w:lang w:val="vi-VN"/>
        </w:rPr>
        <w:t>Vu Trung HOANG, Benjamin WITTERS</w:t>
      </w:r>
    </w:ins>
    <w:del w:id="125" w:author="Vu Trung Hoang" w:date="2025-02-09T22:20:00Z" w16du:dateUtc="2025-02-09T21:20:00Z">
      <w:r w:rsidDel="00C570A3">
        <w:delText xml:space="preserve">….. </w:delText>
      </w:r>
    </w:del>
    <w:r>
      <w:rPr>
        <w:rFonts w:ascii="Times New Roman" w:hAnsi="Times New Roman"/>
        <w:sz w:val="24"/>
        <w:szCs w:val="24"/>
      </w:rPr>
      <w:tab/>
    </w:r>
    <w:r w:rsidR="00F25C42" w:rsidRPr="00F44AF4">
      <w:rPr>
        <w:noProof/>
      </w:rPr>
      <w:drawing>
        <wp:inline distT="0" distB="0" distL="0" distR="0" wp14:anchorId="2A894064" wp14:editId="6E77FEA3">
          <wp:extent cx="1007110" cy="326390"/>
          <wp:effectExtent l="0" t="0" r="8890" b="3810"/>
          <wp:docPr id="3" name="images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s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7110" cy="3263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D5402"/>
    <w:multiLevelType w:val="hybridMultilevel"/>
    <w:tmpl w:val="514ADE8E"/>
    <w:lvl w:ilvl="0" w:tplc="040C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" w15:restartNumberingAfterBreak="0">
    <w:nsid w:val="1695141E"/>
    <w:multiLevelType w:val="hybridMultilevel"/>
    <w:tmpl w:val="B21A454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5E3B63"/>
    <w:multiLevelType w:val="multilevel"/>
    <w:tmpl w:val="EBB4FCFC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3" w15:restartNumberingAfterBreak="0">
    <w:nsid w:val="39733898"/>
    <w:multiLevelType w:val="multilevel"/>
    <w:tmpl w:val="D7660BE4"/>
    <w:styleLink w:val="WW8Num1"/>
    <w:lvl w:ilvl="0">
      <w:start w:val="1"/>
      <w:numFmt w:val="upperRoman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621A3D1B"/>
    <w:multiLevelType w:val="hybridMultilevel"/>
    <w:tmpl w:val="9BDCC220"/>
    <w:lvl w:ilvl="0" w:tplc="9EE0638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364" w:hanging="360"/>
      </w:pPr>
    </w:lvl>
    <w:lvl w:ilvl="2" w:tplc="040C001B" w:tentative="1">
      <w:start w:val="1"/>
      <w:numFmt w:val="lowerRoman"/>
      <w:lvlText w:val="%3."/>
      <w:lvlJc w:val="right"/>
      <w:pPr>
        <w:ind w:left="2084" w:hanging="180"/>
      </w:pPr>
    </w:lvl>
    <w:lvl w:ilvl="3" w:tplc="040C000F" w:tentative="1">
      <w:start w:val="1"/>
      <w:numFmt w:val="decimal"/>
      <w:lvlText w:val="%4."/>
      <w:lvlJc w:val="left"/>
      <w:pPr>
        <w:ind w:left="2804" w:hanging="360"/>
      </w:pPr>
    </w:lvl>
    <w:lvl w:ilvl="4" w:tplc="040C0019" w:tentative="1">
      <w:start w:val="1"/>
      <w:numFmt w:val="lowerLetter"/>
      <w:lvlText w:val="%5."/>
      <w:lvlJc w:val="left"/>
      <w:pPr>
        <w:ind w:left="3524" w:hanging="360"/>
      </w:pPr>
    </w:lvl>
    <w:lvl w:ilvl="5" w:tplc="040C001B" w:tentative="1">
      <w:start w:val="1"/>
      <w:numFmt w:val="lowerRoman"/>
      <w:lvlText w:val="%6."/>
      <w:lvlJc w:val="right"/>
      <w:pPr>
        <w:ind w:left="4244" w:hanging="180"/>
      </w:pPr>
    </w:lvl>
    <w:lvl w:ilvl="6" w:tplc="040C000F" w:tentative="1">
      <w:start w:val="1"/>
      <w:numFmt w:val="decimal"/>
      <w:lvlText w:val="%7."/>
      <w:lvlJc w:val="left"/>
      <w:pPr>
        <w:ind w:left="4964" w:hanging="360"/>
      </w:pPr>
    </w:lvl>
    <w:lvl w:ilvl="7" w:tplc="040C0019" w:tentative="1">
      <w:start w:val="1"/>
      <w:numFmt w:val="lowerLetter"/>
      <w:lvlText w:val="%8."/>
      <w:lvlJc w:val="left"/>
      <w:pPr>
        <w:ind w:left="5684" w:hanging="360"/>
      </w:pPr>
    </w:lvl>
    <w:lvl w:ilvl="8" w:tplc="040C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687E693E"/>
    <w:multiLevelType w:val="multilevel"/>
    <w:tmpl w:val="8CA63CD8"/>
    <w:styleLink w:val="WWOutlineListStyle"/>
    <w:lvl w:ilvl="0">
      <w:start w:val="1"/>
      <w:numFmt w:val="upperRoman"/>
      <w:pStyle w:val="MonTitreSection"/>
      <w:lvlText w:val="%1. "/>
      <w:lvlJc w:val="left"/>
      <w:pPr>
        <w:ind w:left="432" w:hanging="432"/>
      </w:pPr>
    </w:lvl>
    <w:lvl w:ilvl="1">
      <w:start w:val="1"/>
      <w:numFmt w:val="decimal"/>
      <w:pStyle w:val="MonTitreSousSection"/>
      <w:lvlText w:val="%1.%2. "/>
      <w:lvlJc w:val="left"/>
      <w:pPr>
        <w:ind w:left="576" w:hanging="576"/>
      </w:pPr>
    </w:lvl>
    <w:lvl w:ilvl="2">
      <w:start w:val="1"/>
      <w:numFmt w:val="lowerLetter"/>
      <w:pStyle w:val="MonTitreSousSousSection"/>
      <w:lvlText w:val="%1.%2.%3. "/>
      <w:lvlJc w:val="left"/>
      <w:pPr>
        <w:ind w:left="720" w:hanging="720"/>
      </w:pPr>
    </w:lvl>
    <w:lvl w:ilvl="3">
      <w:start w:val="1"/>
      <w:numFmt w:val="decimal"/>
      <w:pStyle w:val="Titre4"/>
      <w:lvlText w:val="%1.%2.%3.%4. "/>
      <w:lvlJc w:val="left"/>
      <w:pPr>
        <w:ind w:left="864" w:hanging="864"/>
      </w:pPr>
    </w:lvl>
    <w:lvl w:ilvl="4">
      <w:start w:val="1"/>
      <w:numFmt w:val="decimal"/>
      <w:pStyle w:val="Titre5"/>
      <w:lvlText w:val="%1.%2.%3.%4.%5. 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. 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. 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. 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. "/>
      <w:lvlJc w:val="left"/>
      <w:pPr>
        <w:ind w:left="1584" w:hanging="1584"/>
      </w:pPr>
    </w:lvl>
  </w:abstractNum>
  <w:num w:numId="1" w16cid:durableId="417481324">
    <w:abstractNumId w:val="5"/>
  </w:num>
  <w:num w:numId="2" w16cid:durableId="2020230167">
    <w:abstractNumId w:val="3"/>
  </w:num>
  <w:num w:numId="3" w16cid:durableId="220556766">
    <w:abstractNumId w:val="2"/>
  </w:num>
  <w:num w:numId="4" w16cid:durableId="764807313">
    <w:abstractNumId w:val="0"/>
  </w:num>
  <w:num w:numId="5" w16cid:durableId="196896139">
    <w:abstractNumId w:val="4"/>
  </w:num>
  <w:num w:numId="6" w16cid:durableId="1696539428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Vu Trung Hoang">
    <w15:presenceInfo w15:providerId="None" w15:userId="Vu Trung Hoang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4"/>
  <w:trackRevisions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DF3"/>
    <w:rsid w:val="0014362A"/>
    <w:rsid w:val="001E254E"/>
    <w:rsid w:val="00367ED9"/>
    <w:rsid w:val="00427B38"/>
    <w:rsid w:val="00831C7A"/>
    <w:rsid w:val="00834008"/>
    <w:rsid w:val="008941BD"/>
    <w:rsid w:val="008A0404"/>
    <w:rsid w:val="009C39AB"/>
    <w:rsid w:val="00A23267"/>
    <w:rsid w:val="00AC377D"/>
    <w:rsid w:val="00AE2DF3"/>
    <w:rsid w:val="00BA0EA2"/>
    <w:rsid w:val="00C341A3"/>
    <w:rsid w:val="00C54970"/>
    <w:rsid w:val="00C570A3"/>
    <w:rsid w:val="00EE3C18"/>
    <w:rsid w:val="00F25C42"/>
    <w:rsid w:val="00F97470"/>
    <w:rsid w:val="00FC6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2AE9C"/>
  <w15:chartTrackingRefBased/>
  <w15:docId w15:val="{30535774-54DE-4C5E-A970-982FBEBF5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Bitstream Vera Serif" w:eastAsia="Bitstream Vera Sans" w:hAnsi="Bitstream Vera Serif" w:cs="Lucidasans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23267"/>
    <w:pPr>
      <w:widowControl w:val="0"/>
      <w:suppressAutoHyphens/>
      <w:autoSpaceDN w:val="0"/>
      <w:textAlignment w:val="baseline"/>
    </w:pPr>
    <w:rPr>
      <w:kern w:val="3"/>
      <w:sz w:val="24"/>
      <w:szCs w:val="24"/>
    </w:rPr>
  </w:style>
  <w:style w:type="paragraph" w:styleId="Titre1">
    <w:name w:val="heading 1"/>
    <w:basedOn w:val="Standard"/>
    <w:next w:val="Standard"/>
    <w:pPr>
      <w:keepNext/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paragraph" w:styleId="Titre2">
    <w:name w:val="heading 2"/>
    <w:basedOn w:val="Standard"/>
    <w:next w:val="Standard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itre3">
    <w:name w:val="heading 3"/>
    <w:basedOn w:val="Standard"/>
    <w:next w:val="Standard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itre4">
    <w:name w:val="heading 4"/>
    <w:basedOn w:val="Standard"/>
    <w:next w:val="Standard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Titre5">
    <w:name w:val="heading 5"/>
    <w:basedOn w:val="Standard"/>
    <w:next w:val="Standard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Standard"/>
    <w:next w:val="Standard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itre7">
    <w:name w:val="heading 7"/>
    <w:basedOn w:val="Standard"/>
    <w:next w:val="Standard"/>
    <w:pPr>
      <w:numPr>
        <w:ilvl w:val="6"/>
        <w:numId w:val="1"/>
      </w:numPr>
      <w:spacing w:before="240" w:after="60"/>
      <w:outlineLvl w:val="6"/>
    </w:pPr>
  </w:style>
  <w:style w:type="paragraph" w:styleId="Titre8">
    <w:name w:val="heading 8"/>
    <w:basedOn w:val="Standard"/>
    <w:next w:val="Standard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itre9">
    <w:name w:val="heading 9"/>
    <w:basedOn w:val="Standard"/>
    <w:next w:val="Standard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numbering" w:customStyle="1" w:styleId="WWOutlineListStyle">
    <w:name w:val="WW_OutlineListStyle"/>
    <w:basedOn w:val="Aucuneliste"/>
    <w:pPr>
      <w:numPr>
        <w:numId w:val="1"/>
      </w:numPr>
    </w:pPr>
  </w:style>
  <w:style w:type="paragraph" w:customStyle="1" w:styleId="Standard">
    <w:name w:val="Standard"/>
    <w:pPr>
      <w:suppressAutoHyphens/>
      <w:autoSpaceDN w:val="0"/>
      <w:textAlignment w:val="baseline"/>
    </w:pPr>
    <w:rPr>
      <w:rFonts w:ascii="Times New Roman" w:eastAsia="Times New Roman" w:hAnsi="Times New Roman" w:cs="Times New Roman"/>
      <w:kern w:val="3"/>
      <w:sz w:val="24"/>
      <w:szCs w:val="24"/>
    </w:rPr>
  </w:style>
  <w:style w:type="paragraph" w:customStyle="1" w:styleId="Textbody">
    <w:name w:val="Text body"/>
    <w:basedOn w:val="Standard"/>
    <w:pPr>
      <w:spacing w:after="120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Bitstream Vera Sans" w:eastAsia="Mincho" w:hAnsi="Bitstream Vera Sans" w:cs="Lucidasans"/>
      <w:sz w:val="28"/>
      <w:szCs w:val="28"/>
    </w:rPr>
  </w:style>
  <w:style w:type="paragraph" w:styleId="Liste">
    <w:name w:val="List"/>
    <w:basedOn w:val="Textbody"/>
    <w:rPr>
      <w:rFonts w:cs="Lucidasans"/>
    </w:rPr>
  </w:style>
  <w:style w:type="paragraph" w:styleId="En-tte">
    <w:name w:val="header"/>
    <w:basedOn w:val="Standard"/>
    <w:pPr>
      <w:tabs>
        <w:tab w:val="center" w:pos="4536"/>
        <w:tab w:val="right" w:pos="9072"/>
      </w:tabs>
    </w:pPr>
  </w:style>
  <w:style w:type="paragraph" w:styleId="Pieddepage">
    <w:name w:val="footer"/>
    <w:basedOn w:val="Standard"/>
    <w:pPr>
      <w:tabs>
        <w:tab w:val="center" w:pos="4536"/>
        <w:tab w:val="right" w:pos="9638"/>
      </w:tabs>
    </w:pPr>
    <w:rPr>
      <w:rFonts w:ascii="Calibri" w:hAnsi="Calibri"/>
      <w:sz w:val="20"/>
    </w:rPr>
  </w:style>
  <w:style w:type="paragraph" w:styleId="Lgende">
    <w:name w:val="caption"/>
    <w:basedOn w:val="Standard"/>
    <w:next w:val="Standard"/>
    <w:pPr>
      <w:jc w:val="center"/>
    </w:pPr>
    <w:rPr>
      <w:rFonts w:ascii="Calibri" w:hAnsi="Calibri"/>
      <w:b/>
      <w:bCs/>
      <w:i/>
      <w:color w:val="004586"/>
      <w:sz w:val="20"/>
      <w:szCs w:val="20"/>
    </w:rPr>
  </w:style>
  <w:style w:type="paragraph" w:customStyle="1" w:styleId="Index">
    <w:name w:val="Index"/>
    <w:basedOn w:val="Standard"/>
    <w:pPr>
      <w:suppressLineNumbers/>
    </w:pPr>
    <w:rPr>
      <w:rFonts w:ascii="Calibri" w:hAnsi="Calibri" w:cs="Lucidasans"/>
    </w:rPr>
  </w:style>
  <w:style w:type="paragraph" w:customStyle="1" w:styleId="MonParagraphe">
    <w:name w:val="MonParagraphe"/>
    <w:basedOn w:val="Standard"/>
    <w:qFormat/>
    <w:rsid w:val="00BA0EA2"/>
    <w:pPr>
      <w:suppressAutoHyphens w:val="0"/>
      <w:spacing w:before="113"/>
      <w:ind w:firstLine="284"/>
      <w:jc w:val="both"/>
    </w:pPr>
    <w:rPr>
      <w:rFonts w:ascii="Calibri" w:hAnsi="Calibri"/>
      <w:sz w:val="22"/>
      <w:szCs w:val="22"/>
    </w:rPr>
  </w:style>
  <w:style w:type="paragraph" w:customStyle="1" w:styleId="MonTitreSousSection">
    <w:name w:val="MonTitreSousSection"/>
    <w:basedOn w:val="Titre2"/>
    <w:next w:val="MonParagraphe"/>
    <w:qFormat/>
    <w:pPr>
      <w:numPr>
        <w:ilvl w:val="1"/>
        <w:numId w:val="1"/>
      </w:numPr>
    </w:pPr>
    <w:rPr>
      <w:i w:val="0"/>
    </w:rPr>
  </w:style>
  <w:style w:type="paragraph" w:customStyle="1" w:styleId="MonTitreSection">
    <w:name w:val="MonTitreSection"/>
    <w:basedOn w:val="Titre1"/>
    <w:next w:val="MonParagraphe"/>
    <w:qFormat/>
    <w:pPr>
      <w:numPr>
        <w:numId w:val="1"/>
      </w:numPr>
    </w:pPr>
  </w:style>
  <w:style w:type="paragraph" w:customStyle="1" w:styleId="MonTitre">
    <w:name w:val="MonTitre"/>
    <w:basedOn w:val="Standard"/>
    <w:qFormat/>
    <w:p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pacing w:before="240" w:after="480"/>
      <w:jc w:val="center"/>
    </w:pPr>
    <w:rPr>
      <w:b/>
      <w:sz w:val="36"/>
      <w:szCs w:val="36"/>
    </w:rPr>
  </w:style>
  <w:style w:type="paragraph" w:customStyle="1" w:styleId="MonAuteur">
    <w:name w:val="MonAuteur"/>
    <w:basedOn w:val="Standard"/>
    <w:qFormat/>
    <w:pPr>
      <w:tabs>
        <w:tab w:val="right" w:pos="9541"/>
      </w:tabs>
    </w:pPr>
    <w:rPr>
      <w:rFonts w:ascii="Calibri" w:hAnsi="Calibri"/>
      <w:b/>
      <w:sz w:val="28"/>
      <w:szCs w:val="28"/>
    </w:rPr>
  </w:style>
  <w:style w:type="paragraph" w:customStyle="1" w:styleId="Table">
    <w:name w:val="Table"/>
    <w:basedOn w:val="Lgende"/>
  </w:style>
  <w:style w:type="paragraph" w:customStyle="1" w:styleId="Framecontents">
    <w:name w:val="Frame contents"/>
    <w:basedOn w:val="Textbody"/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1">
    <w:name w:val="Contents 1"/>
    <w:basedOn w:val="Index"/>
    <w:pPr>
      <w:tabs>
        <w:tab w:val="right" w:leader="dot" w:pos="9637"/>
      </w:tabs>
    </w:pPr>
  </w:style>
  <w:style w:type="paragraph" w:customStyle="1" w:styleId="Contents2">
    <w:name w:val="Contents 2"/>
    <w:basedOn w:val="Index"/>
    <w:pPr>
      <w:tabs>
        <w:tab w:val="right" w:leader="dot" w:pos="9637"/>
      </w:tabs>
      <w:ind w:left="283"/>
    </w:pPr>
  </w:style>
  <w:style w:type="paragraph" w:customStyle="1" w:styleId="Formule">
    <w:name w:val="Formule"/>
    <w:basedOn w:val="Lgende"/>
  </w:style>
  <w:style w:type="paragraph" w:customStyle="1" w:styleId="IllustrationIndexHeading">
    <w:name w:val="Illustration 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IllustrationIndex1">
    <w:name w:val="Illustration Index 1"/>
    <w:basedOn w:val="Index"/>
    <w:pPr>
      <w:tabs>
        <w:tab w:val="right" w:leader="dot" w:pos="9637"/>
      </w:tabs>
    </w:pPr>
  </w:style>
  <w:style w:type="paragraph" w:customStyle="1" w:styleId="Titrepagedegarde">
    <w:name w:val="Titre page de garde"/>
    <w:basedOn w:val="Framecontents"/>
    <w:pPr>
      <w:pBdr>
        <w:top w:val="single" w:sz="8" w:space="1" w:color="B3B3B3"/>
        <w:left w:val="single" w:sz="8" w:space="1" w:color="B3B3B3"/>
        <w:bottom w:val="single" w:sz="8" w:space="1" w:color="B3B3B3"/>
        <w:right w:val="single" w:sz="8" w:space="1" w:color="B3B3B3"/>
      </w:pBdr>
      <w:shd w:val="clear" w:color="auto" w:fill="FFFFFF"/>
      <w:spacing w:before="4535" w:after="119"/>
      <w:ind w:left="567" w:right="567"/>
      <w:jc w:val="center"/>
    </w:pPr>
    <w:rPr>
      <w:rFonts w:ascii="Arial Black" w:hAnsi="Arial Black"/>
      <w:b/>
      <w:sz w:val="48"/>
    </w:rPr>
  </w:style>
  <w:style w:type="paragraph" w:customStyle="1" w:styleId="MonParagraphe-liste">
    <w:name w:val="MonParagraphe-liste"/>
    <w:basedOn w:val="MonParagraphe"/>
    <w:pPr>
      <w:spacing w:before="0"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BibliographyHeading">
    <w:name w:val="Bibliography Heading"/>
    <w:basedOn w:val="Heading"/>
    <w:pPr>
      <w:suppressLineNumbers/>
    </w:pPr>
    <w:rPr>
      <w:b/>
      <w:bCs/>
      <w:sz w:val="32"/>
      <w:szCs w:val="32"/>
    </w:rPr>
  </w:style>
  <w:style w:type="paragraph" w:customStyle="1" w:styleId="Bibliography1">
    <w:name w:val="Bibliography 1"/>
    <w:basedOn w:val="Index"/>
    <w:pPr>
      <w:tabs>
        <w:tab w:val="left" w:leader="dot" w:pos="1984"/>
        <w:tab w:val="right" w:leader="dot" w:pos="10772"/>
      </w:tabs>
      <w:spacing w:after="113"/>
      <w:ind w:left="1134" w:hanging="1134"/>
    </w:pPr>
  </w:style>
  <w:style w:type="paragraph" w:customStyle="1" w:styleId="MonTitreSousSousSection">
    <w:name w:val="MonTitreSousSousSection"/>
    <w:basedOn w:val="MonTitreSousSection"/>
    <w:next w:val="MonParagraphe"/>
    <w:qFormat/>
    <w:pPr>
      <w:numPr>
        <w:ilvl w:val="2"/>
      </w:numPr>
      <w:outlineLvl w:val="2"/>
    </w:pPr>
    <w:rPr>
      <w:i/>
      <w:sz w:val="26"/>
    </w:rPr>
  </w:style>
  <w:style w:type="paragraph" w:customStyle="1" w:styleId="Contents3">
    <w:name w:val="Contents 3"/>
    <w:basedOn w:val="Index"/>
    <w:pPr>
      <w:tabs>
        <w:tab w:val="right" w:leader="dot" w:pos="9638"/>
      </w:tabs>
      <w:ind w:left="566"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ootnote">
    <w:name w:val="Footnote"/>
    <w:basedOn w:val="Standard"/>
    <w:pPr>
      <w:suppressLineNumbers/>
      <w:ind w:left="339" w:hanging="339"/>
    </w:pPr>
    <w:rPr>
      <w:sz w:val="20"/>
      <w:szCs w:val="20"/>
    </w:rPr>
  </w:style>
  <w:style w:type="paragraph" w:customStyle="1" w:styleId="Figure">
    <w:name w:val="Figure"/>
    <w:basedOn w:val="Lgende"/>
    <w:qFormat/>
  </w:style>
  <w:style w:type="paragraph" w:customStyle="1" w:styleId="Objectindexheading">
    <w:name w:val="Object 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Objectindex1">
    <w:name w:val="Object index 1"/>
    <w:basedOn w:val="Index"/>
    <w:pPr>
      <w:tabs>
        <w:tab w:val="right" w:leader="dot" w:pos="9638"/>
      </w:tabs>
    </w:pPr>
  </w:style>
  <w:style w:type="character" w:styleId="Numrodepage">
    <w:name w:val="page number"/>
    <w:basedOn w:val="Policepardfaut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FootnoteSymbol">
    <w:name w:val="Footnote Symbol"/>
  </w:style>
  <w:style w:type="character" w:customStyle="1" w:styleId="Footnoteanchor">
    <w:name w:val="Footnote anchor"/>
    <w:rPr>
      <w:position w:val="0"/>
      <w:vertAlign w:val="superscript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Aretirer">
    <w:name w:val="A retirer"/>
    <w:rPr>
      <w:strike/>
      <w:color w:val="FF3333"/>
    </w:rPr>
  </w:style>
  <w:style w:type="numbering" w:customStyle="1" w:styleId="WW8Num1">
    <w:name w:val="WW8Num1"/>
    <w:basedOn w:val="Aucuneliste"/>
    <w:pPr>
      <w:numPr>
        <w:numId w:val="2"/>
      </w:numPr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9747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F97470"/>
    <w:rPr>
      <w:rFonts w:ascii="Tahoma" w:hAnsi="Tahoma" w:cs="Tahoma"/>
      <w:sz w:val="16"/>
      <w:szCs w:val="16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97470"/>
    <w:pPr>
      <w:keepLines/>
      <w:suppressAutoHyphens w:val="0"/>
      <w:autoSpaceDN/>
      <w:spacing w:before="480" w:after="0" w:line="276" w:lineRule="auto"/>
      <w:textAlignment w:val="auto"/>
      <w:outlineLvl w:val="9"/>
    </w:pPr>
    <w:rPr>
      <w:rFonts w:ascii="Cambria" w:hAnsi="Cambria" w:cs="Times New Roman"/>
      <w:color w:val="365F91"/>
      <w:kern w:val="0"/>
      <w:sz w:val="28"/>
      <w:szCs w:val="28"/>
    </w:rPr>
  </w:style>
  <w:style w:type="paragraph" w:styleId="TM1">
    <w:name w:val="toc 1"/>
    <w:basedOn w:val="Normal"/>
    <w:next w:val="Normal"/>
    <w:autoRedefine/>
    <w:uiPriority w:val="39"/>
    <w:unhideWhenUsed/>
    <w:rsid w:val="00F97470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97470"/>
    <w:pPr>
      <w:spacing w:after="100"/>
      <w:ind w:left="240"/>
    </w:pPr>
  </w:style>
  <w:style w:type="paragraph" w:styleId="TM3">
    <w:name w:val="toc 3"/>
    <w:basedOn w:val="Normal"/>
    <w:next w:val="Normal"/>
    <w:autoRedefine/>
    <w:uiPriority w:val="39"/>
    <w:unhideWhenUsed/>
    <w:rsid w:val="00F97470"/>
    <w:pPr>
      <w:spacing w:after="100"/>
      <w:ind w:left="480"/>
    </w:pPr>
  </w:style>
  <w:style w:type="character" w:styleId="Lienhypertexte">
    <w:name w:val="Hyperlink"/>
    <w:uiPriority w:val="99"/>
    <w:unhideWhenUsed/>
    <w:rsid w:val="00F97470"/>
    <w:rPr>
      <w:color w:val="0000FF"/>
      <w:u w:val="single"/>
    </w:rPr>
  </w:style>
  <w:style w:type="paragraph" w:styleId="Rvision">
    <w:name w:val="Revision"/>
    <w:hidden/>
    <w:uiPriority w:val="99"/>
    <w:semiHidden/>
    <w:rsid w:val="00AE2DF3"/>
    <w:rPr>
      <w:kern w:val="3"/>
      <w:sz w:val="24"/>
      <w:szCs w:val="24"/>
    </w:rPr>
  </w:style>
  <w:style w:type="paragraph" w:styleId="NormalWeb">
    <w:name w:val="Normal (Web)"/>
    <w:basedOn w:val="Normal"/>
    <w:uiPriority w:val="99"/>
    <w:unhideWhenUsed/>
    <w:rsid w:val="001E254E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</w:rPr>
  </w:style>
  <w:style w:type="character" w:styleId="lev">
    <w:name w:val="Strong"/>
    <w:basedOn w:val="Policepardfaut"/>
    <w:uiPriority w:val="22"/>
    <w:qFormat/>
    <w:rsid w:val="001E254E"/>
    <w:rPr>
      <w:b/>
      <w:bCs/>
    </w:rPr>
  </w:style>
  <w:style w:type="paragraph" w:styleId="Paragraphedeliste">
    <w:name w:val="List Paragraph"/>
    <w:basedOn w:val="Normal"/>
    <w:uiPriority w:val="34"/>
    <w:qFormat/>
    <w:rsid w:val="001E25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7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6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0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0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1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6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1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3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1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2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9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5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8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76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4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oang\Downloads\Modele-rapportScientifique-2017-Word.dotx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7B00D9-BE32-3641-8542-D6BE607211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Modele-rapportScientifique-2017-Word.dotx</Template>
  <TotalTime>59</TotalTime>
  <Pages>1</Pages>
  <Words>452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CREATIS</Company>
  <LinksUpToDate>false</LinksUpToDate>
  <CharactersWithSpaces>2938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Trung Hoang</dc:creator>
  <cp:keywords/>
  <cp:lastModifiedBy>Vu Trung Hoang</cp:lastModifiedBy>
  <cp:revision>1</cp:revision>
  <dcterms:created xsi:type="dcterms:W3CDTF">2025-02-09T20:26:00Z</dcterms:created>
  <dcterms:modified xsi:type="dcterms:W3CDTF">2025-02-09T21:25:00Z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